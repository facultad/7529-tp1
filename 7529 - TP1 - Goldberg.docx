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media/image2.png" ContentType="image/png"/>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tulo"/>
        <w:rPr/>
      </w:pPr>
      <w:r>
        <w:rPr/>
        <w:t>Teoría de Algoritmos – TP1</w:t>
      </w:r>
    </w:p>
    <w:p>
      <w:pPr>
        <w:pStyle w:val="Subttulo"/>
        <w:rPr/>
      </w:pPr>
      <w:r>
        <w:rPr/>
        <w:t>“</w:t>
      </w:r>
      <w:r>
        <w:rPr/>
        <w:t>Amigos en Facebook”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BookTitle"/>
        </w:rPr>
      </w:pPr>
      <w:r>
        <w:rPr>
          <w:rStyle w:val="BookTitle"/>
        </w:rPr>
        <w:t>Materia: 75.29 Teoría de Algoritmos</w:t>
      </w:r>
    </w:p>
    <w:p>
      <w:pPr>
        <w:pStyle w:val="Normal"/>
        <w:rPr>
          <w:rStyle w:val="BookTitle"/>
        </w:rPr>
      </w:pPr>
      <w:r>
        <w:rPr>
          <w:rStyle w:val="BookTitle"/>
        </w:rPr>
        <w:t>Alumno: Juan Sebastián Goldberg</w:t>
      </w:r>
    </w:p>
    <w:p>
      <w:pPr>
        <w:pStyle w:val="Normal"/>
        <w:rPr>
          <w:rStyle w:val="BookTitle"/>
        </w:rPr>
      </w:pPr>
      <w:r>
        <w:rPr>
          <w:rStyle w:val="BookTitle"/>
        </w:rPr>
        <w:t>Padrón: 82078</w:t>
      </w:r>
    </w:p>
    <w:p>
      <w:pPr>
        <w:pStyle w:val="Normal"/>
        <w:rPr>
          <w:rStyle w:val="BookTitle"/>
          <w:lang w:val="en-US"/>
        </w:rPr>
      </w:pPr>
      <w:r>
        <w:rPr>
          <w:rStyle w:val="BookTitle"/>
          <w:lang w:val="en-US"/>
        </w:rPr>
        <w:t>Mail:  sebas.goldber@gmail.com</w:t>
      </w:r>
    </w:p>
    <w:p>
      <w:pPr>
        <w:sectPr>
          <w:headerReference w:type="default" r:id="rId2"/>
          <w:footerReference w:type="default" r:id="rId3"/>
          <w:type w:val="nextPage"/>
          <w:pgSz w:w="11906" w:h="16838"/>
          <w:pgMar w:left="1701" w:right="1701" w:header="708" w:top="1417" w:footer="708" w:bottom="1417" w:gutter="0"/>
          <w:pgNumType w:fmt="decimal"/>
          <w:formProt w:val="false"/>
          <w:titlePg/>
          <w:textDirection w:val="lrTb"/>
          <w:docGrid w:type="default" w:linePitch="360" w:charSpace="4294965247"/>
        </w:sectPr>
        <w:pStyle w:val="Normal"/>
        <w:rPr>
          <w:rStyle w:val="BookTitle"/>
          <w:lang w:val="en-US"/>
        </w:rPr>
      </w:pPr>
      <w:r>
        <w:rPr>
          <w:rStyle w:val="BookTitle"/>
          <w:lang w:val="en-US"/>
        </w:rPr>
        <w:t>Fecha: 1</w:t>
      </w:r>
      <w:r>
        <w:rPr>
          <w:rStyle w:val="BookTitle"/>
          <w:lang w:val="en-US"/>
        </w:rPr>
        <w:t>4</w:t>
      </w:r>
      <w:r>
        <w:rPr>
          <w:rStyle w:val="BookTitle"/>
          <w:lang w:val="en-US"/>
        </w:rPr>
        <w:t>-OCT-2014</w:t>
      </w:r>
    </w:p>
    <w:p>
      <w:pPr>
        <w:pStyle w:val="Encabezadodelndice"/>
        <w:pageBreakBefore/>
        <w:rPr>
          <w:lang w:val="es-AR"/>
        </w:rPr>
      </w:pPr>
      <w:r>
        <w:rPr>
          <w:lang w:val="es-AR"/>
        </w:rPr>
        <w:t>Contenido</w:t>
      </w:r>
    </w:p>
    <w:p>
      <w:pPr>
        <w:pStyle w:val="Ndice1"/>
        <w:tabs>
          <w:tab w:val="right" w:pos="8504" w:leader="dot"/>
        </w:tabs>
        <w:rPr>
          <w:rStyle w:val="Enlacedelndice"/>
        </w:rPr>
      </w:pPr>
      <w:r>
        <w:fldChar w:fldCharType="begin"/>
      </w:r>
      <w:r>
        <w:instrText> TOC </w:instrText>
      </w:r>
      <w:r>
        <w:fldChar w:fldCharType="separate"/>
      </w:r>
      <w:hyperlink w:anchor="__RefHeading__391_277142692">
        <w:r>
          <w:rPr>
            <w:rStyle w:val="Enlacedelndice"/>
          </w:rPr>
          <w:t>Análisis y Diseño</w:t>
          <w:tab/>
          <w:t>3</w:t>
        </w:r>
      </w:hyperlink>
    </w:p>
    <w:p>
      <w:pPr>
        <w:pStyle w:val="Ndice2"/>
        <w:tabs>
          <w:tab w:val="right" w:pos="8504" w:leader="dot"/>
        </w:tabs>
        <w:rPr>
          <w:rStyle w:val="Enlacedelndice"/>
        </w:rPr>
      </w:pPr>
      <w:hyperlink w:anchor="__RefHeading__3870_1637238414">
        <w:r>
          <w:rPr>
            <w:rStyle w:val="Enlacedelndice"/>
          </w:rPr>
          <w:t>Popularidad</w:t>
          <w:tab/>
          <w:t>3</w:t>
        </w:r>
      </w:hyperlink>
    </w:p>
    <w:p>
      <w:pPr>
        <w:pStyle w:val="Ndice2"/>
        <w:tabs>
          <w:tab w:val="right" w:pos="8504" w:leader="dot"/>
        </w:tabs>
        <w:rPr>
          <w:rStyle w:val="Enlacedelndice"/>
        </w:rPr>
      </w:pPr>
      <w:hyperlink w:anchor="__RefHeading__3872_1637238414">
        <w:r>
          <w:rPr>
            <w:rStyle w:val="Enlacedelndice"/>
          </w:rPr>
          <w:t>Influencias</w:t>
          <w:tab/>
          <w:t>3</w:t>
        </w:r>
      </w:hyperlink>
    </w:p>
    <w:p>
      <w:pPr>
        <w:pStyle w:val="Ndice3"/>
        <w:tabs>
          <w:tab w:val="right" w:pos="8504" w:leader="dot"/>
        </w:tabs>
        <w:rPr>
          <w:rStyle w:val="Enlacedelndice"/>
        </w:rPr>
      </w:pPr>
      <w:hyperlink w:anchor="__RefHeading__3874_1637238414">
        <w:r>
          <w:rPr>
            <w:rStyle w:val="Enlacedelndice"/>
          </w:rPr>
          <w:t>Obtención de cantidad de caminos mínimos entre dos vértices</w:t>
          <w:tab/>
          <w:t>3</w:t>
        </w:r>
      </w:hyperlink>
    </w:p>
    <w:p>
      <w:pPr>
        <w:pStyle w:val="Ndice3"/>
        <w:tabs>
          <w:tab w:val="right" w:pos="8504" w:leader="dot"/>
        </w:tabs>
        <w:rPr>
          <w:rStyle w:val="Enlacedelndice"/>
        </w:rPr>
      </w:pPr>
      <w:hyperlink w:anchor="__RefHeading__3876_1637238414">
        <w:r>
          <w:rPr>
            <w:rStyle w:val="Enlacedelndice"/>
          </w:rPr>
          <w:t>Obtención de cantidad de caminos entre dos vértices cualesquiera que tiene como intermediario un determinado vértice</w:t>
          <w:tab/>
          <w:t>3</w:t>
        </w:r>
      </w:hyperlink>
    </w:p>
    <w:p>
      <w:pPr>
        <w:pStyle w:val="Ndice3"/>
        <w:tabs>
          <w:tab w:val="right" w:pos="8504" w:leader="dot"/>
        </w:tabs>
        <w:rPr>
          <w:rStyle w:val="Enlacedelndice"/>
        </w:rPr>
      </w:pPr>
      <w:hyperlink w:anchor="__RefHeading__3878_1637238414">
        <w:r>
          <w:rPr>
            <w:rStyle w:val="Enlacedelndice"/>
          </w:rPr>
          <w:t>Cálculo de influencias</w:t>
          <w:tab/>
          <w:t>4</w:t>
        </w:r>
      </w:hyperlink>
    </w:p>
    <w:p>
      <w:pPr>
        <w:pStyle w:val="Ndice2"/>
        <w:tabs>
          <w:tab w:val="right" w:pos="8504" w:leader="dot"/>
        </w:tabs>
        <w:rPr>
          <w:rStyle w:val="Enlacedelndice"/>
        </w:rPr>
      </w:pPr>
      <w:hyperlink w:anchor="__RefHeading__3880_1637238414">
        <w:r>
          <w:rPr>
            <w:rStyle w:val="Enlacedelndice"/>
          </w:rPr>
          <w:t>Recomendaciones</w:t>
          <w:tab/>
          <w:t>5</w:t>
        </w:r>
      </w:hyperlink>
    </w:p>
    <w:p>
      <w:pPr>
        <w:pStyle w:val="Ndice1"/>
        <w:tabs>
          <w:tab w:val="right" w:pos="8504" w:leader="dot"/>
        </w:tabs>
        <w:rPr>
          <w:rStyle w:val="Enlacedelndice"/>
        </w:rPr>
      </w:pPr>
      <w:hyperlink w:anchor="__RefHeading__3882_1637238414">
        <w:r>
          <w:rPr>
            <w:rStyle w:val="Enlacedelndice"/>
          </w:rPr>
          <w:t>Diagramas</w:t>
          <w:tab/>
          <w:t>5</w:t>
        </w:r>
      </w:hyperlink>
    </w:p>
    <w:p>
      <w:pPr>
        <w:pStyle w:val="Ndice2"/>
        <w:tabs>
          <w:tab w:val="right" w:pos="8504" w:leader="dot"/>
        </w:tabs>
        <w:rPr>
          <w:rStyle w:val="Enlacedelndice"/>
        </w:rPr>
      </w:pPr>
      <w:hyperlink w:anchor="__RefHeading__3884_1637238414">
        <w:r>
          <w:rPr>
            <w:rStyle w:val="Enlacedelndice"/>
          </w:rPr>
          <w:t>Módulos</w:t>
          <w:tab/>
          <w:t>5</w:t>
        </w:r>
      </w:hyperlink>
    </w:p>
    <w:p>
      <w:pPr>
        <w:pStyle w:val="Ndice2"/>
        <w:tabs>
          <w:tab w:val="right" w:pos="8504" w:leader="dot"/>
        </w:tabs>
        <w:rPr>
          <w:rStyle w:val="Enlacedelndice"/>
        </w:rPr>
      </w:pPr>
      <w:hyperlink w:anchor="__RefHeading__3886_1637238414">
        <w:r>
          <w:rPr>
            <w:rStyle w:val="Enlacedelndice"/>
          </w:rPr>
          <w:t>Clases</w:t>
          <w:tab/>
          <w:t>5</w:t>
        </w:r>
      </w:hyperlink>
    </w:p>
    <w:p>
      <w:pPr>
        <w:pStyle w:val="Ndice1"/>
        <w:tabs>
          <w:tab w:val="right" w:pos="8504" w:leader="dot"/>
        </w:tabs>
        <w:rPr>
          <w:rStyle w:val="Enlacedelndice"/>
        </w:rPr>
      </w:pPr>
      <w:hyperlink w:anchor="__RefHeading__3888_1637238414">
        <w:r>
          <w:rPr>
            <w:rStyle w:val="Enlacedelndice"/>
          </w:rPr>
          <w:t>Justificación de órdenes del lenguaje y librerías</w:t>
          <w:tab/>
          <w:t>5</w:t>
        </w:r>
      </w:hyperlink>
    </w:p>
    <w:p>
      <w:pPr>
        <w:pStyle w:val="Ndice1"/>
        <w:tabs>
          <w:tab w:val="right" w:pos="8504" w:leader="dot"/>
        </w:tabs>
        <w:rPr>
          <w:rStyle w:val="Enlacedelndice"/>
        </w:rPr>
      </w:pPr>
      <w:hyperlink w:anchor="__RefHeading__3658_1637238414">
        <w:r>
          <w:rPr>
            <w:rStyle w:val="Enlacedelndice"/>
          </w:rPr>
          <w:t>Código Fuente</w:t>
          <w:tab/>
          <w:t>6</w:t>
        </w:r>
      </w:hyperlink>
    </w:p>
    <w:p>
      <w:pPr>
        <w:pStyle w:val="Ndice2"/>
        <w:tabs>
          <w:tab w:val="right" w:pos="8504" w:leader="dot"/>
        </w:tabs>
        <w:rPr>
          <w:rStyle w:val="Enlacedelndice"/>
        </w:rPr>
      </w:pPr>
      <w:hyperlink w:anchor="__RefHeading__3660_1637238414">
        <w:r>
          <w:rPr>
            <w:rStyle w:val="Enlacedelndice"/>
          </w:rPr>
          <w:t>tp1.py</w:t>
          <w:tab/>
          <w:t>6</w:t>
        </w:r>
      </w:hyperlink>
    </w:p>
    <w:p>
      <w:pPr>
        <w:pStyle w:val="Ndice2"/>
        <w:tabs>
          <w:tab w:val="right" w:pos="8504" w:leader="dot"/>
        </w:tabs>
        <w:rPr>
          <w:rStyle w:val="Enlacedelndice"/>
        </w:rPr>
      </w:pPr>
      <w:hyperlink w:anchor="__RefHeading__3662_1637238414">
        <w:r>
          <w:rPr>
            <w:rStyle w:val="Enlacedelndice"/>
          </w:rPr>
          <w:t>grafo.py</w:t>
          <w:tab/>
          <w:t>12</w:t>
        </w:r>
      </w:hyperlink>
    </w:p>
    <w:p>
      <w:pPr>
        <w:pStyle w:val="Ndice2"/>
        <w:tabs>
          <w:tab w:val="right" w:pos="8504" w:leader="dot"/>
        </w:tabs>
        <w:rPr>
          <w:rStyle w:val="Enlacedelndice"/>
        </w:rPr>
      </w:pPr>
      <w:hyperlink w:anchor="__RefHeading__3664_1637238414">
        <w:r>
          <w:rPr>
            <w:rStyle w:val="Enlacedelndice"/>
          </w:rPr>
          <w:t>lista_ordenada.py</w:t>
          <w:tab/>
          <w:t>17</w:t>
        </w:r>
      </w:hyperlink>
      <w:r>
        <w:fldChar w:fldCharType="end"/>
      </w:r>
    </w:p>
    <w:p>
      <w:pPr>
        <w:pStyle w:val="Normal"/>
        <w:rPr/>
      </w:pPr>
      <w:hyperlink w:anchor="_Toc388352455">
        <w:r>
          <w:rPr/>
        </w:r>
      </w:hyperlink>
    </w:p>
    <w:p>
      <w:pPr>
        <w:pStyle w:val="Normal"/>
        <w:rPr>
          <w:rFonts w:ascii="Cambria" w:hAnsi="Cambria"/>
          <w:b/>
          <w:bCs/>
          <w:color w:val="365F91"/>
          <w:sz w:val="28"/>
          <w:szCs w:val="28"/>
        </w:rPr>
      </w:pPr>
      <w:r>
        <w:rPr>
          <w:rFonts w:ascii="Cambria" w:hAnsi="Cambria"/>
          <w:b/>
          <w:bCs/>
          <w:color w:val="365F91"/>
          <w:sz w:val="28"/>
          <w:szCs w:val="28"/>
        </w:rPr>
      </w:r>
    </w:p>
    <w:p>
      <w:pPr>
        <w:pStyle w:val="Encabezado1"/>
        <w:pageBreakBefore/>
        <w:rPr/>
      </w:pPr>
      <w:bookmarkStart w:id="0" w:name="__RefHeading__391_277142692"/>
      <w:bookmarkEnd w:id="0"/>
      <w:r>
        <w:rPr/>
        <w:t>Análisis y Diseño</w:t>
      </w:r>
    </w:p>
    <w:p>
      <w:pPr>
        <w:pStyle w:val="Normal"/>
        <w:rPr/>
      </w:pPr>
      <w:r>
        <w:rPr/>
        <w:t>A continuación se realiza el análisis y se proponen soluciones para realizar cada una de las operaciones solicitadas en el trabajo práctico.</w:t>
      </w:r>
    </w:p>
    <w:p>
      <w:pPr>
        <w:pStyle w:val="Encabezado2"/>
        <w:rPr/>
      </w:pPr>
      <w:bookmarkStart w:id="1" w:name="__RefHeading__3870_1637238414"/>
      <w:bookmarkEnd w:id="1"/>
      <w:r>
        <w:rPr/>
        <w:t>Popularidad</w:t>
      </w:r>
    </w:p>
    <w:p>
      <w:pPr>
        <w:pStyle w:val="Normal"/>
        <w:rPr/>
      </w:pPr>
      <w:r>
        <w:rPr/>
        <w:t>La forma de resolver esta operación es simplemente contar el grado de salida (o entrada) de cada vértice del grafo no dirigido. Si se implementa el grafo con una lista de adyacencia, la operación de obtener el grado de salida para un vertice cualquiera es O(1), con lo cual obtener la popularidad para todos los vertices del grafo tendrá orden O(|V|).</w:t>
      </w:r>
    </w:p>
    <w:p>
      <w:pPr>
        <w:pStyle w:val="Encabezado2"/>
        <w:rPr/>
      </w:pPr>
      <w:bookmarkStart w:id="2" w:name="__RefHeading__3872_1637238414"/>
      <w:bookmarkEnd w:id="2"/>
      <w:r>
        <w:rPr/>
        <w:t>Influencias</w:t>
      </w:r>
    </w:p>
    <w:p>
      <w:pPr>
        <w:pStyle w:val="Normal"/>
        <w:rPr/>
      </w:pPr>
      <w:r>
        <w:rPr/>
        <w:t>La obtención del indice de influencia para cualquier vertice se obtiene simplemente aplicando la fórmula indicada en el enunciado del trabajo práctico.</w:t>
      </w:r>
    </w:p>
    <w:p>
      <w:pPr>
        <w:pStyle w:val="Normal"/>
        <w:rPr/>
      </w:pPr>
      <w:r>
        <w:rPr/>
        <w:t>Las dificultades aquí obviamente son:</w:t>
      </w:r>
    </w:p>
    <w:p>
      <w:pPr>
        <w:pStyle w:val="Normal"/>
        <w:numPr>
          <w:ilvl w:val="0"/>
          <w:numId w:val="1"/>
        </w:numPr>
        <w:rPr/>
      </w:pPr>
      <w:r>
        <w:rPr/>
        <w:t>obtener la cantidad de caminos mínimos de entre dos vértices,</w:t>
      </w:r>
    </w:p>
    <w:p>
      <w:pPr>
        <w:pStyle w:val="Normal"/>
        <w:numPr>
          <w:ilvl w:val="0"/>
          <w:numId w:val="1"/>
        </w:numPr>
        <w:rPr/>
      </w:pPr>
      <w:r>
        <w:rPr/>
        <w:t>y obtener la cantidad de caminos entre dos vértices cualesquiera que tiene como intermediario un determinado vértice.</w:t>
      </w:r>
    </w:p>
    <w:p>
      <w:pPr>
        <w:pStyle w:val="Encabezado3"/>
        <w:rPr/>
      </w:pPr>
      <w:bookmarkStart w:id="3" w:name="__RefHeading__3874_1637238414"/>
      <w:bookmarkEnd w:id="3"/>
      <w:r>
        <w:rPr/>
        <w:t>Obtención de cantidad de caminos mínimos entre dos vértices</w:t>
      </w:r>
    </w:p>
    <w:p>
      <w:pPr>
        <w:pStyle w:val="Normal"/>
        <w:rPr/>
      </w:pPr>
      <w:r>
        <w:rPr/>
        <w:t xml:space="preserve">Determinar este valor en realidad no es muy complicado. Para poder llevar a cabo esta tarea, simplemente es cuestión de adaptar el algoritmo de Dijkstra de forma que se acepte más de un camino mínimo. Este algoritmo adaptado se puede visualizar en el método </w:t>
      </w:r>
      <w:hyperlink w:anchor="calcular_camino_minimo">
        <w:r>
          <w:rPr>
            <w:rStyle w:val="EnlacedeInternetyavisitado"/>
          </w:rPr>
          <w:t>#calcular_camino_minimo</w:t>
        </w:r>
      </w:hyperlink>
      <w:r>
        <w:rPr/>
        <w:t>. Como se puede observar en la implementación lo que se hizo fue simplemente incorporar la posibilidad de tener múltiples padres en un camino dado. El orden para obtención de caminos mínimos para un vertice dado es O(|E|*log(|V|)), que es básicamente el orden de cualquier Dijkstra que utiliza cola de prioridad.</w:t>
      </w:r>
    </w:p>
    <w:p>
      <w:pPr>
        <w:pStyle w:val="Normal"/>
        <w:rPr/>
      </w:pPr>
      <w:r>
        <w:rPr/>
        <w:t xml:space="preserve">Una vez obtenidos todos los caminos mínimos para un vertice u, obtener la cantidad de caminos mínimos a cualesquier vértice v, simplemente es hacer un recorrido en anchura de v a u utilizando los padres calculados en Dijkstra. </w:t>
      </w:r>
      <w:r>
        <w:rPr/>
        <w:t xml:space="preserve">El motivo de que sea un recorrido en anchura, es básicamente el hecho de que podemos pensar que la cantidad de caminos de v a u, es la suma de la cantidad de caminos de cada vértice padre de v hacia u, siendo el caso base de esta definición recursiva 1 para cuando v es igual a u. </w:t>
      </w:r>
      <w:r>
        <w:rPr/>
        <w:t xml:space="preserve">Este algoritmo se puede visualizar en el método </w:t>
      </w:r>
      <w:hyperlink w:anchor="get_cantidad_caminos_minimos">
        <w:r>
          <w:rPr>
            <w:rStyle w:val="EnlacedeInternet"/>
          </w:rPr>
          <w:t>#get_cantidad_caminos_minimos</w:t>
        </w:r>
      </w:hyperlink>
      <w:r>
        <w:rPr/>
        <w:t>. Su orden es O(|V|+|E|) que es básicamente el orden para realizar un recorrido en anchura.</w:t>
      </w:r>
    </w:p>
    <w:p>
      <w:pPr>
        <w:pStyle w:val="Encabezado3"/>
        <w:rPr/>
      </w:pPr>
      <w:bookmarkStart w:id="4" w:name="__RefHeading__3876_1637238414"/>
      <w:bookmarkEnd w:id="4"/>
      <w:r>
        <w:rPr/>
        <w:t>Obtención de cantidad de caminos entre dos vértices cualesquiera que tiene como intermediario un determinado vértice</w:t>
      </w:r>
    </w:p>
    <w:p>
      <w:pPr>
        <w:pStyle w:val="Normal"/>
        <w:rPr/>
      </w:pPr>
      <w:r>
        <w:rPr/>
        <w:t>Dados tres vertices del grafo u, v y w distintos. Obtener todos los caminos mínimos que van de u a v que pasan por w puede parecer una tarea compleja, pero en realidad no lo es.</w:t>
      </w:r>
    </w:p>
    <w:p>
      <w:pPr>
        <w:pStyle w:val="Normal"/>
        <w:rPr/>
      </w:pPr>
      <w:r>
        <w:rPr/>
        <w:t>Realizar esta tarea es tan simple como verificar si existe un camino mínimo de u a v, de u a w y de w a v, siendo las correspondientes distancias d(u,v), d(u,w) y d(w,v). Si se verifica que d(u,v) es igual a la suma entre d(u,w) y d(w,v), esto significa que w forma parte de al menos un camino mínimo de u a v. Luego la cantidad de caminos mínimos de u a v que pasan por w, será la cantidad de caminos mínimos que van de u a w multiplicado por la cantidad de caminos mínimos que van de w a v.</w:t>
      </w:r>
    </w:p>
    <w:p>
      <w:pPr>
        <w:pStyle w:val="Normal"/>
        <w:rPr/>
      </w:pPr>
      <w:r>
        <w:rPr/>
        <w:t>Teniendo precalculados las distancias de los caminos mínimos y la cantidad de caminos mínimos entre dos vertices, el orden de esta tarea se ve reducido a O(1).</w:t>
      </w:r>
    </w:p>
    <w:p>
      <w:pPr>
        <w:pStyle w:val="Normal"/>
        <w:rPr/>
      </w:pPr>
      <w:r>
        <w:rPr/>
        <w:t xml:space="preserve">La implementación de este algoritmo se puede visualizar en el método </w:t>
      </w:r>
      <w:hyperlink w:anchor="get_cantidad_caminos_minimos_con_intermediario">
        <w:r>
          <w:rPr>
            <w:rStyle w:val="EnlacedeInternet"/>
          </w:rPr>
          <w:t>#get_cantidad_caminos_minimos_con_intermediario</w:t>
        </w:r>
      </w:hyperlink>
      <w:r>
        <w:rPr/>
        <w:t>.</w:t>
      </w:r>
    </w:p>
    <w:p>
      <w:pPr>
        <w:pStyle w:val="Encabezado3"/>
        <w:rPr/>
      </w:pPr>
      <w:bookmarkStart w:id="5" w:name="__RefHeading__3878_1637238414"/>
      <w:bookmarkEnd w:id="5"/>
      <w:r>
        <w:rPr/>
        <w:t>Cálculo de influencias</w:t>
      </w:r>
    </w:p>
    <w:p>
      <w:pPr>
        <w:pStyle w:val="Normal"/>
        <w:rPr/>
      </w:pPr>
      <w:r>
        <w:rPr/>
        <w:t>Habiendo solucionado lo mencionado en las secciones anteriores, simplemente nos queda aplicar la formula dada en el enunciado por cada vertice, pero para poder hacer esto, previamente deberíamos pre calcular todos los caminos mínimos entre cada par de vértices, y deberíamos pre calcular la cantidad de caminos mínimos entre cada par de vértices. Luego, sí aplicaríamos el cálculo de influencias.</w:t>
      </w:r>
    </w:p>
    <w:p>
      <w:pPr>
        <w:pStyle w:val="Normal"/>
        <w:rPr/>
      </w:pPr>
      <w:r>
        <w:rPr/>
        <w:t>Para poder determinar el orden tenemos lo siguiente:</w:t>
      </w:r>
    </w:p>
    <w:p>
      <w:pPr>
        <w:pStyle w:val="Normal"/>
        <w:numPr>
          <w:ilvl w:val="0"/>
          <w:numId w:val="2"/>
        </w:numPr>
        <w:rPr/>
      </w:pPr>
      <w:r>
        <w:rPr/>
        <w:t>Calculo de caminos mínimos:</w:t>
      </w:r>
    </w:p>
    <w:p>
      <w:pPr>
        <w:pStyle w:val="Normal"/>
        <w:numPr>
          <w:ilvl w:val="1"/>
          <w:numId w:val="2"/>
        </w:numPr>
        <w:rPr/>
      </w:pPr>
      <w:r>
        <w:rPr/>
        <w:t>O(|V|*|E|*log(|V|))</w:t>
      </w:r>
    </w:p>
    <w:p>
      <w:pPr>
        <w:pStyle w:val="Normal"/>
        <w:numPr>
          <w:ilvl w:val="1"/>
          <w:numId w:val="2"/>
        </w:numPr>
        <w:rPr/>
      </w:pPr>
      <w:r>
        <w:rPr/>
        <w:t>Básicamente un Dijkstra por cada vertice.</w:t>
      </w:r>
    </w:p>
    <w:p>
      <w:pPr>
        <w:pStyle w:val="Normal"/>
        <w:numPr>
          <w:ilvl w:val="0"/>
          <w:numId w:val="2"/>
        </w:numPr>
        <w:rPr/>
      </w:pPr>
      <w:r>
        <w:rPr/>
        <w:t>Pre procesamiento de la cantidad de caminos mínimos:</w:t>
      </w:r>
    </w:p>
    <w:p>
      <w:pPr>
        <w:pStyle w:val="Normal"/>
        <w:numPr>
          <w:ilvl w:val="1"/>
          <w:numId w:val="2"/>
        </w:numPr>
        <w:rPr/>
      </w:pPr>
      <w:r>
        <w:rPr/>
        <w:t>O((|V|**2)*(|V|+|E|))</w:t>
      </w:r>
    </w:p>
    <w:p>
      <w:pPr>
        <w:pStyle w:val="Normal"/>
        <w:numPr>
          <w:ilvl w:val="1"/>
          <w:numId w:val="2"/>
        </w:numPr>
        <w:rPr/>
      </w:pPr>
      <w:r>
        <w:rPr/>
        <w:t>En este caso se realiza un recorrido en anchura por cada par de vertices.</w:t>
      </w:r>
    </w:p>
    <w:p>
      <w:pPr>
        <w:pStyle w:val="Normal"/>
        <w:numPr>
          <w:ilvl w:val="0"/>
          <w:numId w:val="2"/>
        </w:numPr>
        <w:rPr/>
      </w:pPr>
      <w:r>
        <w:rPr/>
        <w:t>Calculo del índice:</w:t>
      </w:r>
    </w:p>
    <w:p>
      <w:pPr>
        <w:pStyle w:val="Normal"/>
        <w:numPr>
          <w:ilvl w:val="1"/>
          <w:numId w:val="2"/>
        </w:numPr>
        <w:rPr/>
      </w:pPr>
      <w:r>
        <w:rPr/>
        <w:t>O(|V|**3)</w:t>
      </w:r>
    </w:p>
    <w:p>
      <w:pPr>
        <w:pStyle w:val="Normal"/>
        <w:numPr>
          <w:ilvl w:val="1"/>
          <w:numId w:val="2"/>
        </w:numPr>
        <w:rPr/>
      </w:pPr>
      <w:r>
        <w:rPr/>
        <w:t>Para el calculo del índice es necesario verificar todas las combinaciones posibles del conjunto VxVxV de forma de poder aplicar la formula dada.</w:t>
      </w:r>
    </w:p>
    <w:p>
      <w:pPr>
        <w:pStyle w:val="Normal"/>
        <w:rPr/>
      </w:pPr>
      <w:r>
        <w:rPr/>
        <w:t xml:space="preserve">Con lo cual vemos que el orden del algoritmo es el correspondiente a O((|V|**2)*(|V|+|E|)). El algoritmo que se encarga de obtener los índices de influencia es </w:t>
      </w:r>
      <w:hyperlink w:anchor="get_influencias">
        <w:r>
          <w:rPr>
            <w:rStyle w:val="EnlacedeInternet"/>
          </w:rPr>
          <w:t>#get_influencias</w:t>
        </w:r>
      </w:hyperlink>
      <w:r>
        <w:rPr/>
        <w:t>.</w:t>
      </w:r>
    </w:p>
    <w:p>
      <w:pPr>
        <w:pStyle w:val="Encabezado2"/>
        <w:rPr/>
      </w:pPr>
      <w:bookmarkStart w:id="6" w:name="__RefHeading__3880_1637238414"/>
      <w:bookmarkEnd w:id="6"/>
      <w:r>
        <w:rPr/>
        <w:t>Recomendaciones</w:t>
      </w:r>
    </w:p>
    <w:p>
      <w:pPr>
        <w:pStyle w:val="Normal"/>
        <w:rPr/>
      </w:pPr>
      <w:r>
        <w:rPr/>
        <w:t>Para poder realizar recomendaciones, la idea principal es la de verificar si dos vértices están conectados y en caso de no estarlo verificar cuantos vértices tienen en común.</w:t>
      </w:r>
    </w:p>
    <w:p>
      <w:pPr>
        <w:pStyle w:val="Normal"/>
        <w:rPr/>
      </w:pPr>
      <w:r>
        <w:rPr/>
        <w:t>Para verificar si dos vértices u y v están conectados, en caso de utilizar listas de adyacencia ordenadas que soporten acceso por índice, simplemente basta con realizar una búsqueda binaria. Dicha operación será de orden O(log(|Au|)) donde Au es el conjunto de aristas que salen de u.</w:t>
      </w:r>
    </w:p>
    <w:p>
      <w:pPr>
        <w:pStyle w:val="Normal"/>
        <w:rPr/>
      </w:pPr>
      <w:r>
        <w:rPr/>
        <w:t>Para verificar cuántos vértices tienen en común u y v, en caso de no estar conectados, basta con calcular la intersección entre Au y Av. Utilizando  listas de adyacencia ordenadas que soporten acceso por índice, el orden de la operación de intersección se ve disminuido a O(|Au|+|Av|).</w:t>
      </w:r>
    </w:p>
    <w:p>
      <w:pPr>
        <w:pStyle w:val="Normal"/>
        <w:rPr/>
      </w:pPr>
      <w:r>
        <w:rPr/>
        <w:t xml:space="preserve">Luego, obtener las recomendaciones para el vértice u tendrá orden O(Au*|V|+|A|), método </w:t>
      </w:r>
      <w:hyperlink w:anchor="recomendaciones_para">
        <w:r>
          <w:rPr>
            <w:rStyle w:val="EnlacedeInternet"/>
          </w:rPr>
          <w:t>#recomendaciones_para</w:t>
        </w:r>
      </w:hyperlink>
      <w:r>
        <w:rPr/>
        <w:t xml:space="preserve">, y para obtener recomendaciones para todos los vértices el orden ascenderá a O(|V|*|A|), método </w:t>
      </w:r>
      <w:hyperlink w:anchor="recomendaciones">
        <w:r>
          <w:rPr>
            <w:rStyle w:val="EnlacedeInternet"/>
          </w:rPr>
          <w:t>#recomendaciones</w:t>
        </w:r>
      </w:hyperlink>
      <w:r>
        <w:rPr/>
        <w:t>.</w:t>
      </w:r>
    </w:p>
    <w:p>
      <w:pPr>
        <w:pStyle w:val="Encabezado1"/>
        <w:rPr/>
      </w:pPr>
      <w:bookmarkStart w:id="7" w:name="__RefHeading__3882_1637238414"/>
      <w:bookmarkEnd w:id="7"/>
      <w:r>
        <w:rPr/>
        <w:t>Diagramas</w:t>
      </w:r>
    </w:p>
    <w:p>
      <w:pPr>
        <w:pStyle w:val="Encabezado2"/>
        <w:rPr/>
      </w:pPr>
      <w:bookmarkStart w:id="8" w:name="__RefHeading__3884_1637238414"/>
      <w:bookmarkEnd w:id="8"/>
      <w:r>
        <w:rPr/>
        <w:t>Módulos</w:t>
      </w:r>
    </w:p>
    <w:p>
      <w:pPr>
        <w:pStyle w:val="Normal"/>
        <w:rPr/>
      </w:pPr>
      <w:r>
        <w:rPr/>
      </w:r>
    </w:p>
    <w:p>
      <w:pPr>
        <w:pStyle w:val="Normal"/>
        <w:jc w:val="center"/>
        <w:rPr/>
      </w:pPr>
      <w:r>
        <w:rPr/>
        <w:drawing>
          <wp:inline distT="0" distB="0" distL="0" distR="0">
            <wp:extent cx="2707005" cy="80010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4"/>
                    <a:stretch>
                      <a:fillRect/>
                    </a:stretch>
                  </pic:blipFill>
                  <pic:spPr bwMode="auto">
                    <a:xfrm>
                      <a:off x="0" y="0"/>
                      <a:ext cx="2707005" cy="800100"/>
                    </a:xfrm>
                    <a:prstGeom prst="rect">
                      <a:avLst/>
                    </a:prstGeom>
                    <a:noFill/>
                    <a:ln w="9525">
                      <a:noFill/>
                      <a:miter lim="800000"/>
                      <a:headEnd/>
                      <a:tailEnd/>
                    </a:ln>
                  </pic:spPr>
                </pic:pic>
              </a:graphicData>
            </a:graphic>
          </wp:inline>
        </w:drawing>
      </w:r>
    </w:p>
    <w:p>
      <w:pPr>
        <w:pStyle w:val="Encabezado2"/>
        <w:rPr/>
      </w:pPr>
      <w:bookmarkStart w:id="9" w:name="__RefHeading__3886_1637238414"/>
      <w:bookmarkEnd w:id="9"/>
      <w:r>
        <w:rPr/>
        <w:t>Clases</w:t>
      </w:r>
    </w:p>
    <w:p>
      <w:pPr>
        <w:pStyle w:val="Normal"/>
        <w:jc w:val="center"/>
        <w:rPr/>
      </w:pPr>
      <w:r>
        <w:rPr/>
        <w:drawing>
          <wp:inline distT="0" distB="0" distL="0" distR="0">
            <wp:extent cx="3813175" cy="5753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5"/>
                    <a:stretch>
                      <a:fillRect/>
                    </a:stretch>
                  </pic:blipFill>
                  <pic:spPr bwMode="auto">
                    <a:xfrm>
                      <a:off x="0" y="0"/>
                      <a:ext cx="3813175" cy="575310"/>
                    </a:xfrm>
                    <a:prstGeom prst="rect">
                      <a:avLst/>
                    </a:prstGeom>
                    <a:noFill/>
                    <a:ln w="9525">
                      <a:noFill/>
                      <a:miter lim="800000"/>
                      <a:headEnd/>
                      <a:tailEnd/>
                    </a:ln>
                  </pic:spPr>
                </pic:pic>
              </a:graphicData>
            </a:graphic>
          </wp:inline>
        </w:drawing>
      </w:r>
    </w:p>
    <w:p>
      <w:pPr>
        <w:pStyle w:val="Encabezado1"/>
        <w:rPr/>
      </w:pPr>
      <w:bookmarkStart w:id="10" w:name="__RefHeading__3888_1637238414"/>
      <w:bookmarkEnd w:id="10"/>
      <w:r>
        <w:rPr/>
        <w:t>Justificación de órdenes del lenguaje y librerías</w:t>
      </w:r>
    </w:p>
    <w:p>
      <w:pPr>
        <w:pStyle w:val="Normal"/>
        <w:rPr/>
      </w:pPr>
      <w:r>
        <w:rPr/>
        <w:t>El lenguaje utilizado para la implementación del trabajo práctico es python.</w:t>
      </w:r>
    </w:p>
    <w:p>
      <w:pPr>
        <w:pStyle w:val="Normal"/>
        <w:rPr/>
      </w:pPr>
      <w:r>
        <w:rPr/>
        <w:t>Los órdenes referentes a operaciones realizadas con las estructuras provistas por el lenguaje y librerías se obtuvieron a partir de la siguiente documentación (en todos los casos se trabajo con los casos pesimistas):</w:t>
      </w:r>
    </w:p>
    <w:p>
      <w:pPr>
        <w:pStyle w:val="Normal"/>
        <w:numPr>
          <w:ilvl w:val="0"/>
          <w:numId w:val="3"/>
        </w:numPr>
        <w:rPr/>
      </w:pPr>
      <w:r>
        <w:rPr/>
        <w:t>Ordenes para estructuras de datos nativas:</w:t>
      </w:r>
    </w:p>
    <w:p>
      <w:pPr>
        <w:pStyle w:val="Normal"/>
        <w:numPr>
          <w:ilvl w:val="1"/>
          <w:numId w:val="3"/>
        </w:numPr>
        <w:rPr>
          <w:rStyle w:val="EnlacedeInternet"/>
        </w:rPr>
      </w:pPr>
      <w:hyperlink r:id="rId6">
        <w:r>
          <w:rPr>
            <w:rStyle w:val="EnlacedeInternet"/>
          </w:rPr>
          <w:t>https://wiki.python.org/moin/TimeComplexity</w:t>
        </w:r>
      </w:hyperlink>
    </w:p>
    <w:p>
      <w:pPr>
        <w:pStyle w:val="Normal"/>
        <w:numPr>
          <w:ilvl w:val="0"/>
          <w:numId w:val="3"/>
        </w:numPr>
        <w:rPr/>
      </w:pPr>
      <w:r>
        <w:rPr/>
        <w:t>Documentación de módulo estándar de colas de prioridad:</w:t>
      </w:r>
    </w:p>
    <w:p>
      <w:pPr>
        <w:pStyle w:val="Normal"/>
        <w:numPr>
          <w:ilvl w:val="1"/>
          <w:numId w:val="3"/>
        </w:numPr>
        <w:rPr>
          <w:rStyle w:val="EnlacedeInternet"/>
        </w:rPr>
      </w:pPr>
      <w:hyperlink r:id="rId7">
        <w:r>
          <w:rPr>
            <w:rStyle w:val="EnlacedeInternet"/>
          </w:rPr>
          <w:t>https://docs.python.org/2/library/heapq.html</w:t>
        </w:r>
      </w:hyperlink>
    </w:p>
    <w:p>
      <w:pPr>
        <w:pStyle w:val="Normal"/>
        <w:numPr>
          <w:ilvl w:val="0"/>
          <w:numId w:val="3"/>
        </w:numPr>
        <w:rPr/>
      </w:pPr>
      <w:r>
        <w:rPr/>
        <w:t>Documentación de módulo estándar para realizar búsquedas binarias e inserción ordenada:</w:t>
      </w:r>
    </w:p>
    <w:p>
      <w:pPr>
        <w:pStyle w:val="Normal"/>
        <w:numPr>
          <w:ilvl w:val="1"/>
          <w:numId w:val="3"/>
        </w:numPr>
        <w:rPr>
          <w:rStyle w:val="EnlacedeInternet"/>
        </w:rPr>
      </w:pPr>
      <w:hyperlink r:id="rId8">
        <w:r>
          <w:rPr>
            <w:rStyle w:val="EnlacedeInternet"/>
          </w:rPr>
          <w:t>https://docs.python.org/2/library/bisect.html</w:t>
        </w:r>
      </w:hyperlink>
    </w:p>
    <w:p>
      <w:pPr>
        <w:pStyle w:val="Encabezado1"/>
        <w:rPr/>
      </w:pPr>
      <w:bookmarkStart w:id="11" w:name="__RefHeading__3658_1637238414"/>
      <w:bookmarkEnd w:id="11"/>
      <w:r>
        <w:rPr/>
        <w:t>Código Fuente</w:t>
      </w:r>
    </w:p>
    <w:p>
      <w:pPr>
        <w:pStyle w:val="Normal"/>
        <w:rPr>
          <w:rStyle w:val="EnlacedeInternet"/>
        </w:rPr>
      </w:pPr>
      <w:r>
        <w:rPr/>
        <w:t xml:space="preserve">Para acceder a la totalidad del código fuente puede clonar el siguiente repositorio: </w:t>
      </w:r>
      <w:hyperlink r:id="rId9">
        <w:r>
          <w:rPr>
            <w:rStyle w:val="EnlacedeInternet"/>
          </w:rPr>
          <w:t>https://github.com/facultad/7529-tp1</w:t>
        </w:r>
      </w:hyperlink>
    </w:p>
    <w:p>
      <w:pPr>
        <w:pStyle w:val="Normal"/>
        <w:rPr/>
      </w:pPr>
      <w:r>
        <w:rPr/>
        <w:t>A continuación se incorpora el código fuente del trabajo práctico, y para ganar claridad y disminuir la cantidad de código se excluyeron los casos de prueba de cada módulo.</w:t>
      </w:r>
    </w:p>
    <w:p>
      <w:pPr>
        <w:pStyle w:val="Normal"/>
        <w:rPr/>
      </w:pPr>
      <w:r>
        <w:rPr/>
        <w:t xml:space="preserve">La mayoría de los métodos fueron documentados de forma de registrar el orden </w:t>
      </w:r>
      <w:bookmarkStart w:id="12" w:name="_GoBack"/>
      <w:bookmarkEnd w:id="12"/>
      <w:r>
        <w:rPr/>
        <w:t>de los algoritmos implementados.</w:t>
      </w:r>
    </w:p>
    <w:p>
      <w:pPr>
        <w:pStyle w:val="Encabezado2"/>
        <w:rPr/>
      </w:pPr>
      <w:bookmarkStart w:id="13" w:name="__RefHeading__3660_1637238414"/>
      <w:bookmarkEnd w:id="13"/>
      <w:r>
        <w:rPr/>
        <w:t>tp1.py</w:t>
      </w:r>
    </w:p>
    <w:tbl>
      <w:tblPr>
        <w:jc w:val="left"/>
        <w:tblInd w:w="135" w:type="dxa"/>
        <w:tblBorders>
          <w:top w:val="nil"/>
          <w:left w:val="nil"/>
          <w:bottom w:val="nil"/>
          <w:insideH w:val="nil"/>
          <w:right w:val="nil"/>
          <w:insideV w:val="nil"/>
        </w:tblBorders>
        <w:tblCellMar>
          <w:top w:w="0" w:type="dxa"/>
          <w:left w:w="150" w:type="dxa"/>
          <w:bottom w:w="0" w:type="dxa"/>
          <w:right w:w="150" w:type="dxa"/>
        </w:tblCellMar>
      </w:tblPr>
      <w:tblGrid>
        <w:gridCol w:w="8504"/>
      </w:tblGrid>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#!/usr/bin/python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 coding=utf-8</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from</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grafo</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Grafo</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555555"/>
                <w:sz w:val="16"/>
                <w:szCs w:val="18"/>
                <w:lang w:eastAsia="es-AR"/>
              </w:rPr>
            </w:pP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re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b/>
                <w:bCs/>
                <w:color w:val="333333"/>
                <w:sz w:val="16"/>
                <w:szCs w:val="18"/>
                <w:lang w:val="en-US" w:eastAsia="es-AR"/>
              </w:rPr>
              <w:t>from</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555555"/>
                <w:sz w:val="16"/>
                <w:szCs w:val="18"/>
                <w:lang w:val="en-US" w:eastAsia="es-AR"/>
              </w:rPr>
              <w:t>heapq</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import</w:t>
            </w:r>
            <w:r>
              <w:rPr>
                <w:rFonts w:eastAsia="Times New Roman" w:cs="Consolas" w:ascii="Consolas" w:hAnsi="Consolas"/>
                <w:color w:val="333333"/>
                <w:sz w:val="16"/>
                <w:szCs w:val="18"/>
                <w:lang w:val="en-US" w:eastAsia="es-AR"/>
              </w:rPr>
              <w:t xml:space="preserve"> heappop, heappush</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555555"/>
                <w:sz w:val="16"/>
                <w:szCs w:val="18"/>
                <w:lang w:eastAsia="es-AR"/>
              </w:rPr>
            </w:pP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sys</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NODEDEF_TYPE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EDGEDEF_TYPE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2</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re_nodedef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re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compile(</w:t>
            </w:r>
            <w:r>
              <w:rPr>
                <w:rFonts w:eastAsia="Times New Roman" w:cs="Consolas" w:ascii="Consolas" w:hAnsi="Consolas"/>
                <w:color w:val="DF5000"/>
                <w:sz w:val="16"/>
                <w:szCs w:val="18"/>
                <w:lang w:val="en-US" w:eastAsia="es-AR"/>
              </w:rPr>
              <w:t>'^nodedef&gt;.*'</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re_edgedef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re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compile(</w:t>
            </w:r>
            <w:r>
              <w:rPr>
                <w:rFonts w:eastAsia="Times New Roman" w:cs="Consolas" w:ascii="Consolas" w:hAnsi="Consolas"/>
                <w:color w:val="DF5000"/>
                <w:sz w:val="16"/>
                <w:szCs w:val="18"/>
                <w:lang w:val="en-US" w:eastAsia="es-AR"/>
              </w:rPr>
              <w:t>'^edgedef&gt;.*'</w:t>
            </w:r>
            <w:r>
              <w:rPr>
                <w:rFonts w:eastAsia="Times New Roman" w:cs="Consolas" w:ascii="Consolas" w:hAnsi="Consolas"/>
                <w:color w:val="333333"/>
                <w:sz w:val="16"/>
                <w:szCs w:val="18"/>
                <w:lang w:val="en-US" w:eastAsia="es-AR"/>
              </w:rPr>
              <w:t>)</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class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445588"/>
                <w:sz w:val="16"/>
                <w:szCs w:val="18"/>
                <w:lang w:eastAsia="es-AR"/>
              </w:rPr>
              <w:t>Node</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__init__</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id</w:t>
            </w:r>
            <w:r>
              <w:rPr>
                <w:rFonts w:eastAsia="Times New Roman" w:cs="Consolas" w:ascii="Consolas" w:hAnsi="Consolas"/>
                <w:color w:val="333333"/>
                <w:sz w:val="16"/>
                <w:szCs w:val="18"/>
                <w:lang w:val="en-US" w:eastAsia="es-AR"/>
              </w:rPr>
              <w:t>, description):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id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int</w:t>
            </w:r>
            <w:r>
              <w:rPr>
                <w:rFonts w:eastAsia="Times New Roman" w:cs="Consolas" w:ascii="Consolas" w:hAnsi="Consolas"/>
                <w:color w:val="333333"/>
                <w:sz w:val="16"/>
                <w:szCs w:val="18"/>
                <w:lang w:eastAsia="es-AR"/>
              </w:rPr>
              <w:t>(</w:t>
            </w:r>
            <w:r>
              <w:rPr>
                <w:rFonts w:eastAsia="Times New Roman" w:cs="Consolas" w:ascii="Consolas" w:hAnsi="Consolas"/>
                <w:color w:val="0086B3"/>
                <w:sz w:val="16"/>
                <w:szCs w:val="18"/>
                <w:lang w:eastAsia="es-AR"/>
              </w:rPr>
              <w:t>id</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description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description</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@staticmethod</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create_node_from_gdf_line</w:t>
            </w:r>
            <w:r>
              <w:rPr>
                <w:rFonts w:eastAsia="Times New Roman" w:cs="Consolas" w:ascii="Consolas" w:hAnsi="Consolas"/>
                <w:color w:val="333333"/>
                <w:sz w:val="16"/>
                <w:szCs w:val="18"/>
                <w:lang w:val="en-US" w:eastAsia="es-AR"/>
              </w:rPr>
              <w:t>(line):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fields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line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split(</w:t>
            </w:r>
            <w:r>
              <w:rPr>
                <w:rFonts w:eastAsia="Times New Roman" w:cs="Consolas" w:ascii="Consolas" w:hAnsi="Consolas"/>
                <w:color w:val="DF5000"/>
                <w:sz w:val="16"/>
                <w:szCs w:val="18"/>
                <w:lang w:val="en-US" w:eastAsia="es-AR"/>
              </w:rPr>
              <w:t>','</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Node(</w:t>
            </w:r>
            <w:r>
              <w:rPr>
                <w:rFonts w:eastAsia="Times New Roman" w:cs="Consolas" w:ascii="Consolas" w:hAnsi="Consolas"/>
                <w:color w:val="0086B3"/>
                <w:sz w:val="16"/>
                <w:szCs w:val="18"/>
                <w:lang w:val="en-US" w:eastAsia="es-AR"/>
              </w:rPr>
              <w:t>id</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fields[</w:t>
            </w:r>
            <w:r>
              <w:rPr>
                <w:rFonts w:eastAsia="Times New Roman" w:cs="Consolas" w:ascii="Consolas" w:hAnsi="Consolas"/>
                <w:color w:val="945277"/>
                <w:sz w:val="16"/>
                <w:szCs w:val="18"/>
                <w:lang w:val="en-US" w:eastAsia="es-AR"/>
              </w:rPr>
              <w:t>0</w:t>
            </w:r>
            <w:r>
              <w:rPr>
                <w:rFonts w:eastAsia="Times New Roman" w:cs="Consolas" w:ascii="Consolas" w:hAnsi="Consolas"/>
                <w:color w:val="333333"/>
                <w:sz w:val="16"/>
                <w:szCs w:val="18"/>
                <w:lang w:val="en-US" w:eastAsia="es-AR"/>
              </w:rPr>
              <w:t>], description</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fields[</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class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445588"/>
                <w:sz w:val="16"/>
                <w:szCs w:val="18"/>
                <w:lang w:eastAsia="es-AR"/>
              </w:rPr>
              <w:t>TP1</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__init__</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filepath):</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O(max(|E|,|V|)*|V|)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grafo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Grafo()</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vertice_from_id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linetype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None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with</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open</w:t>
            </w:r>
            <w:r>
              <w:rPr>
                <w:rFonts w:eastAsia="Times New Roman" w:cs="Consolas" w:ascii="Consolas" w:hAnsi="Consolas"/>
                <w:color w:val="333333"/>
                <w:sz w:val="16"/>
                <w:szCs w:val="18"/>
                <w:lang w:val="en-US" w:eastAsia="es-AR"/>
              </w:rPr>
              <w:t xml:space="preserve">(filepath) </w:t>
            </w:r>
            <w:r>
              <w:rPr>
                <w:rFonts w:eastAsia="Times New Roman" w:cs="Consolas" w:ascii="Consolas" w:hAnsi="Consolas"/>
                <w:b/>
                <w:bCs/>
                <w:color w:val="333333"/>
                <w:sz w:val="16"/>
                <w:szCs w:val="18"/>
                <w:lang w:val="en-US" w:eastAsia="es-AR"/>
              </w:rPr>
              <w:t>as</w:t>
            </w:r>
            <w:r>
              <w:rPr>
                <w:rFonts w:eastAsia="Times New Roman" w:cs="Consolas" w:ascii="Consolas" w:hAnsi="Consolas"/>
                <w:color w:val="333333"/>
                <w:sz w:val="16"/>
                <w:szCs w:val="18"/>
                <w:lang w:val="en-US" w:eastAsia="es-AR"/>
              </w:rPr>
              <w:t xml:space="preserve"> f:</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line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f:</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line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line</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strip()</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re_nodedef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match(line):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linetype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NODEDEF_TYPE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elif</w:t>
            </w:r>
            <w:r>
              <w:rPr>
                <w:rFonts w:eastAsia="Times New Roman" w:cs="Consolas" w:ascii="Consolas" w:hAnsi="Consolas"/>
                <w:color w:val="333333"/>
                <w:sz w:val="16"/>
                <w:szCs w:val="18"/>
                <w:lang w:val="en-US" w:eastAsia="es-AR"/>
              </w:rPr>
              <w:t xml:space="preserve"> re_edgedef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match(line):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linetype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EDGEDEF_TYPE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elif</w:t>
            </w:r>
            <w:r>
              <w:rPr>
                <w:rFonts w:eastAsia="Times New Roman" w:cs="Consolas" w:ascii="Consolas" w:hAnsi="Consolas"/>
                <w:color w:val="333333"/>
                <w:sz w:val="16"/>
                <w:szCs w:val="18"/>
                <w:lang w:val="en-US" w:eastAsia="es-AR"/>
              </w:rPr>
              <w:t xml:space="preserve"> linetype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NODEDEF_TYPE: </w:t>
            </w:r>
            <w:r>
              <w:rPr>
                <w:rFonts w:eastAsia="Times New Roman" w:cs="Consolas" w:ascii="Consolas" w:hAnsi="Consolas"/>
                <w:i/>
                <w:iCs/>
                <w:color w:val="999988"/>
                <w:sz w:val="16"/>
                <w:szCs w:val="18"/>
                <w:lang w:val="en-US"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node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Node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create_node_from_gdf_line(line)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vertice_from_id[node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id]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add_node(node)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elif</w:t>
            </w:r>
            <w:r>
              <w:rPr>
                <w:rFonts w:eastAsia="Times New Roman" w:cs="Consolas" w:ascii="Consolas" w:hAnsi="Consolas"/>
                <w:color w:val="333333"/>
                <w:sz w:val="16"/>
                <w:szCs w:val="18"/>
                <w:lang w:val="en-US" w:eastAsia="es-AR"/>
              </w:rPr>
              <w:t xml:space="preserve"> linetype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EDGEDEF_TYPE: </w:t>
            </w:r>
            <w:r>
              <w:rPr>
                <w:rFonts w:eastAsia="Times New Roman" w:cs="Consolas" w:ascii="Consolas" w:hAnsi="Consolas"/>
                <w:i/>
                <w:iCs/>
                <w:color w:val="999988"/>
                <w:sz w:val="16"/>
                <w:szCs w:val="18"/>
                <w:lang w:val="en-US" w:eastAsia="es-AR"/>
              </w:rPr>
              <w:t># |E|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id1, id2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map</w:t>
            </w:r>
            <w:r>
              <w:rPr>
                <w:rFonts w:eastAsia="Times New Roman" w:cs="Consolas" w:ascii="Consolas" w:hAnsi="Consolas"/>
                <w:color w:val="333333"/>
                <w:sz w:val="16"/>
                <w:szCs w:val="18"/>
                <w:lang w:val="en-US" w:eastAsia="es-AR"/>
              </w:rPr>
              <w:t>(</w:t>
            </w:r>
            <w:r>
              <w:rPr>
                <w:rFonts w:eastAsia="Times New Roman" w:cs="Consolas" w:ascii="Consolas" w:hAnsi="Consolas"/>
                <w:color w:val="0086B3"/>
                <w:sz w:val="16"/>
                <w:szCs w:val="18"/>
                <w:lang w:val="en-US" w:eastAsia="es-AR"/>
              </w:rPr>
              <w:t>int</w:t>
            </w:r>
            <w:r>
              <w:rPr>
                <w:rFonts w:eastAsia="Times New Roman" w:cs="Consolas" w:ascii="Consolas" w:hAnsi="Consolas"/>
                <w:color w:val="333333"/>
                <w:sz w:val="16"/>
                <w:szCs w:val="18"/>
                <w:lang w:val="en-US" w:eastAsia="es-AR"/>
              </w:rPr>
              <w:t>, line</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split(</w:t>
            </w:r>
            <w:r>
              <w:rPr>
                <w:rFonts w:eastAsia="Times New Roman" w:cs="Consolas" w:ascii="Consolas" w:hAnsi="Consolas"/>
                <w:color w:val="DF5000"/>
                <w:sz w:val="16"/>
                <w:szCs w:val="18"/>
                <w:lang w:val="en-US" w:eastAsia="es-AR"/>
              </w:rPr>
              <w:t>','</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v1, v2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vertice_from_id[id1],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vertice_from_id[id2]</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connect(v1, v2, both</w:t>
            </w:r>
            <w:r>
              <w:rPr>
                <w:rFonts w:eastAsia="Times New Roman" w:cs="Consolas" w:ascii="Consolas" w:hAnsi="Consolas"/>
                <w:b/>
                <w:bCs/>
                <w:color w:val="333333"/>
                <w:sz w:val="16"/>
                <w:szCs w:val="18"/>
                <w:lang w:val="en-US" w:eastAsia="es-AR"/>
              </w:rPr>
              <w:t>=</w:t>
            </w:r>
            <w:r>
              <w:rPr>
                <w:rFonts w:eastAsia="Times New Roman" w:cs="Consolas" w:ascii="Consolas" w:hAnsi="Consolas"/>
                <w:color w:val="999999"/>
                <w:sz w:val="16"/>
                <w:szCs w:val="18"/>
                <w:lang w:val="en-US" w:eastAsia="es-AR"/>
              </w:rPr>
              <w:t>True</w:t>
            </w:r>
            <w:r>
              <w:rPr>
                <w:rFonts w:eastAsia="Times New Roman" w:cs="Consolas" w:ascii="Consolas" w:hAnsi="Consolas"/>
                <w:color w:val="333333"/>
                <w:sz w:val="16"/>
                <w:szCs w:val="18"/>
                <w:lang w:val="en-US" w:eastAsia="es-AR"/>
              </w:rPr>
              <w:t>)</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get_popularidad</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 xml:space="preserve">Obtiene un listado L donde el componente L[i] contiene un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listado de vertices con popularidad i. len(L) ==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popularidad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popularidad</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grado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get_grado_salida(u)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popularidad[grado]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get_node_data(u))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popularidad</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mostrar_popularidad</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popularidad):</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w:t>
            </w:r>
            <w:r>
              <w:rPr>
                <w:rFonts w:eastAsia="Times New Roman" w:cs="Consolas" w:ascii="Consolas" w:hAnsi="Consolas"/>
                <w:color w:val="0086B3"/>
                <w:sz w:val="16"/>
                <w:szCs w:val="18"/>
                <w:lang w:val="en-US" w:eastAsia="es-AR"/>
              </w:rPr>
              <w:t>len</w:t>
            </w:r>
            <w:r>
              <w:rPr>
                <w:rFonts w:eastAsia="Times New Roman" w:cs="Consolas" w:ascii="Consolas" w:hAnsi="Consolas"/>
                <w:color w:val="333333"/>
                <w:sz w:val="16"/>
                <w:szCs w:val="18"/>
                <w:lang w:val="en-US" w:eastAsia="es-AR"/>
              </w:rPr>
              <w:t>(popularidad)</w:t>
            </w:r>
            <w:r>
              <w:rPr>
                <w:rFonts w:eastAsia="Times New Roman" w:cs="Consolas" w:ascii="Consolas" w:hAnsi="Consolas"/>
                <w:b/>
                <w:bCs/>
                <w:color w:val="333333"/>
                <w:sz w:val="16"/>
                <w:szCs w:val="18"/>
                <w:lang w:val="en-US" w:eastAsia="es-AR"/>
              </w:rPr>
              <w:t>-</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 xml:space="preserve">(popularidad[i])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print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val="en-US" w:eastAsia="es-AR"/>
              </w:rPr>
              <w:t>"#%s: %s"</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(i, [ x</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description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x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popularidad[i]])</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mostrar_influencias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influencias):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O(|V|**2)</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vertices_por_influencia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O(|V|**2)</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w:t>
            </w:r>
            <w:r>
              <w:rPr>
                <w:rFonts w:eastAsia="Times New Roman" w:cs="Consolas" w:ascii="Consolas" w:hAnsi="Consolas"/>
                <w:color w:val="0086B3"/>
                <w:sz w:val="16"/>
                <w:szCs w:val="18"/>
                <w:lang w:val="en-US" w:eastAsia="es-AR"/>
              </w:rPr>
              <w:t>len</w:t>
            </w:r>
            <w:r>
              <w:rPr>
                <w:rFonts w:eastAsia="Times New Roman" w:cs="Consolas" w:ascii="Consolas" w:hAnsi="Consolas"/>
                <w:color w:val="333333"/>
                <w:sz w:val="16"/>
                <w:szCs w:val="18"/>
                <w:lang w:val="en-US" w:eastAsia="es-AR"/>
              </w:rPr>
              <w:t xml:space="preserve">(influencias)): </w:t>
            </w:r>
            <w:r>
              <w:rPr>
                <w:rFonts w:eastAsia="Times New Roman" w:cs="Consolas" w:ascii="Consolas" w:hAnsi="Consolas"/>
                <w:i/>
                <w:iCs/>
                <w:color w:val="999988"/>
                <w:sz w:val="16"/>
                <w:szCs w:val="18"/>
                <w:lang w:val="en-US"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vertices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vertices_por_influencia</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get(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influencias[i],</w:t>
            </w:r>
            <w:r>
              <w:rPr>
                <w:rFonts w:eastAsia="Times New Roman" w:cs="Consolas" w:ascii="Consolas" w:hAnsi="Consolas"/>
                <w:color w:val="0086B3"/>
                <w:sz w:val="16"/>
                <w:szCs w:val="18"/>
                <w:lang w:eastAsia="es-AR"/>
              </w:rPr>
              <w:t>set</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vertices</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add(</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get_node_data(i)</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description)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vertices_por_influencia[influencias[i]]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vertices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influencias_ordenadas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[(influencia, vertices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influencia,vertices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vertices_por_influencia</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iteritems()]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O(|V|*log(|V|))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influencias_ordenadas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sort(reverse</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True</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x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influencias_ordenadas: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print</w:t>
            </w:r>
            <w:r>
              <w:rPr>
                <w:rFonts w:eastAsia="Times New Roman" w:cs="Consolas" w:ascii="Consolas" w:hAnsi="Consolas"/>
                <w:color w:val="333333"/>
                <w:sz w:val="16"/>
                <w:szCs w:val="18"/>
                <w:lang w:eastAsia="es-AR"/>
              </w:rPr>
              <w:t xml:space="preserve"> x</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mostrar_recomendaciones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recomendaciones):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O(n*log(n))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O(n*log(n))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recomendaciones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sort(key</w:t>
            </w:r>
            <w:r>
              <w:rPr>
                <w:rFonts w:eastAsia="Times New Roman" w:cs="Consolas" w:ascii="Consolas" w:hAnsi="Consolas"/>
                <w:b/>
                <w:bCs/>
                <w:color w:val="333333"/>
                <w:sz w:val="16"/>
                <w:szCs w:val="18"/>
                <w:lang w:eastAsia="es-AR"/>
              </w:rPr>
              <w:t>=lambda</w:t>
            </w:r>
            <w:r>
              <w:rPr>
                <w:rFonts w:eastAsia="Times New Roman" w:cs="Consolas" w:ascii="Consolas" w:hAnsi="Consolas"/>
                <w:color w:val="333333"/>
                <w:sz w:val="16"/>
                <w:szCs w:val="18"/>
                <w:lang w:eastAsia="es-AR"/>
              </w:rPr>
              <w:t xml:space="preserve"> x:x[</w:t>
            </w:r>
            <w:r>
              <w:rPr>
                <w:rFonts w:eastAsia="Times New Roman" w:cs="Consolas" w:ascii="Consolas" w:hAnsi="Consolas"/>
                <w:color w:val="945277"/>
                <w:sz w:val="16"/>
                <w:szCs w:val="18"/>
                <w:lang w:eastAsia="es-AR"/>
              </w:rPr>
              <w:t>2</w:t>
            </w:r>
            <w:r>
              <w:rPr>
                <w:rFonts w:eastAsia="Times New Roman" w:cs="Consolas" w:ascii="Consolas" w:hAnsi="Consolas"/>
                <w:color w:val="333333"/>
                <w:sz w:val="16"/>
                <w:szCs w:val="18"/>
                <w:lang w:eastAsia="es-AR"/>
              </w:rPr>
              <w:t>], reverse</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True</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_recomendaciones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get_node_data(u)</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description,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get_node_data(v)</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description,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amigos_comun )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u, v, amigos_comun </w:t>
            </w:r>
            <w:r>
              <w:rPr>
                <w:rFonts w:eastAsia="Times New Roman" w:cs="Consolas" w:ascii="Consolas" w:hAnsi="Consolas"/>
                <w:b/>
                <w:bCs/>
                <w:color w:val="333333"/>
                <w:sz w:val="16"/>
                <w:szCs w:val="18"/>
                <w:lang w:eastAsia="es-AR"/>
              </w:rPr>
              <w:t>in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recomendaciones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persona, recomendacion, amigos_comun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_recomendaciones: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val="en-US" w:eastAsia="es-AR"/>
              </w:rPr>
              <w:t>print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val="en-US" w:eastAsia="es-AR"/>
              </w:rPr>
              <w:t>'%s: %s (%s amigo(s) en común)'</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persona, recomendacion, amigos_comun)</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14" w:name="get_influencias"/>
            <w:r>
              <w:rPr>
                <w:rFonts w:eastAsia="Times New Roman" w:cs="Consolas" w:ascii="Consolas" w:hAnsi="Consolas"/>
                <w:b/>
                <w:bCs/>
                <w:color w:val="945277"/>
                <w:sz w:val="16"/>
                <w:szCs w:val="18"/>
                <w:lang w:eastAsia="es-AR"/>
              </w:rPr>
              <w:t>get_influencias</w:t>
            </w:r>
            <w:bookmarkEnd w:id="14"/>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O((|V|**2)*(|V|+|E|))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Se obtiene el índice de influencia por cada vertice.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influencias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45277"/>
                <w:sz w:val="16"/>
                <w:szCs w:val="18"/>
                <w:lang w:val="en-US" w:eastAsia="es-AR"/>
              </w:rPr>
              <w:t>0</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w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Preprocesamiento de cantidad de caminos mínimos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O((|V|**2)*(|V|+|E|))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iternodes():  </w:t>
            </w:r>
            <w:r>
              <w:rPr>
                <w:rFonts w:eastAsia="Times New Roman" w:cs="Consolas" w:ascii="Consolas" w:hAnsi="Consolas"/>
                <w:i/>
                <w:iCs/>
                <w:color w:val="999988"/>
                <w:sz w:val="16"/>
                <w:szCs w:val="18"/>
                <w:lang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v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iternodes():  </w:t>
            </w:r>
            <w:r>
              <w:rPr>
                <w:rFonts w:eastAsia="Times New Roman" w:cs="Consolas" w:ascii="Consolas" w:hAnsi="Consolas"/>
                <w:i/>
                <w:iCs/>
                <w:color w:val="999988"/>
                <w:sz w:val="16"/>
                <w:szCs w:val="18"/>
                <w:lang w:val="en-US"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cantidad_u_v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get_cantidad_caminos_minimos(u,v) </w:t>
            </w:r>
            <w:r>
              <w:rPr>
                <w:rFonts w:eastAsia="Times New Roman" w:cs="Consolas" w:ascii="Consolas" w:hAnsi="Consolas"/>
                <w:i/>
                <w:iCs/>
                <w:color w:val="999988"/>
                <w:sz w:val="16"/>
                <w:szCs w:val="18"/>
                <w:lang w:eastAsia="es-AR"/>
              </w:rPr>
              <w:t># O(|V|+|E|)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O(|V|**3)</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iternodes():  </w:t>
            </w:r>
            <w:r>
              <w:rPr>
                <w:rFonts w:eastAsia="Times New Roman" w:cs="Consolas" w:ascii="Consolas" w:hAnsi="Consolas"/>
                <w:i/>
                <w:iCs/>
                <w:color w:val="999988"/>
                <w:sz w:val="16"/>
                <w:szCs w:val="18"/>
                <w:lang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v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iternodes():  </w:t>
            </w:r>
            <w:r>
              <w:rPr>
                <w:rFonts w:eastAsia="Times New Roman" w:cs="Consolas" w:ascii="Consolas" w:hAnsi="Consolas"/>
                <w:i/>
                <w:iCs/>
                <w:color w:val="999988"/>
                <w:sz w:val="16"/>
                <w:szCs w:val="18"/>
                <w:lang w:val="en-US"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w:t>
            </w:r>
            <w:r>
              <w:rPr>
                <w:rFonts w:eastAsia="Times New Roman" w:cs="Consolas" w:ascii="Consolas" w:hAnsi="Consolas"/>
                <w:b/>
                <w:bCs/>
                <w:color w:val="333333"/>
                <w:sz w:val="16"/>
                <w:szCs w:val="18"/>
                <w:lang w:eastAsia="es-AR"/>
              </w:rPr>
              <w:t>&gt;=</w:t>
            </w:r>
            <w:r>
              <w:rPr>
                <w:rFonts w:eastAsia="Times New Roman" w:cs="Consolas" w:ascii="Consolas" w:hAnsi="Consolas"/>
                <w:color w:val="333333"/>
                <w:sz w:val="16"/>
                <w:szCs w:val="18"/>
                <w:lang w:eastAsia="es-AR"/>
              </w:rPr>
              <w:t>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O(1) c/preprocesamiento</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cantidad_u_v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get_cantidad_caminos_minimos(u,v)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cantidad_u_v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w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iternodes(): </w:t>
            </w:r>
            <w:r>
              <w:rPr>
                <w:rFonts w:eastAsia="Times New Roman" w:cs="Consolas" w:ascii="Consolas" w:hAnsi="Consolas"/>
                <w:i/>
                <w:iCs/>
                <w:color w:val="999988"/>
                <w:sz w:val="16"/>
                <w:szCs w:val="18"/>
                <w:lang w:val="en-US"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u </w:t>
            </w:r>
            <w:r>
              <w:rPr>
                <w:rFonts w:eastAsia="Times New Roman" w:cs="Consolas" w:ascii="Consolas" w:hAnsi="Consolas"/>
                <w:b/>
                <w:bCs/>
                <w:color w:val="333333"/>
                <w:sz w:val="16"/>
                <w:szCs w:val="18"/>
                <w:lang w:eastAsia="es-AR"/>
              </w:rPr>
              <w:t>or</w:t>
            </w:r>
            <w:r>
              <w:rPr>
                <w:rFonts w:eastAsia="Times New Roman" w:cs="Consolas" w:ascii="Consolas" w:hAnsi="Consolas"/>
                <w:color w:val="333333"/>
                <w:sz w:val="16"/>
                <w:szCs w:val="18"/>
                <w:lang w:eastAsia="es-AR"/>
              </w:rPr>
              <w:t xml:space="preserve"> w</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influencias[w]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float</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O(1) (c/preprocesamiento)</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get_cantidad_caminos_minimos_con_intermediario(u,w,v)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cantidad_u_v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influencias</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calcular_caminos_minimos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O(|V|*|E|*log(|V|))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i/>
                <w:iCs/>
                <w:color w:val="999988"/>
                <w:sz w:val="16"/>
                <w:szCs w:val="18"/>
                <w:lang w:eastAsia="es-AR"/>
              </w:rPr>
              <w:t># O(|E|*log(|V|))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calcular_camino_minimo(i)</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get_vertice_from_id</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id</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vertice_from_id[</w:t>
            </w:r>
            <w:r>
              <w:rPr>
                <w:rFonts w:eastAsia="Times New Roman" w:cs="Consolas" w:ascii="Consolas" w:hAnsi="Consolas"/>
                <w:color w:val="0086B3"/>
                <w:sz w:val="16"/>
                <w:szCs w:val="18"/>
                <w:lang w:val="en-US" w:eastAsia="es-AR"/>
              </w:rPr>
              <w:t>id</w:t>
            </w:r>
            <w:r>
              <w:rPr>
                <w:rFonts w:eastAsia="Times New Roman" w:cs="Consolas" w:ascii="Consolas" w:hAnsi="Consolas"/>
                <w:color w:val="333333"/>
                <w:sz w:val="16"/>
                <w:szCs w:val="18"/>
                <w:lang w:val="en-US" w:eastAsia="es-AR"/>
              </w:rPr>
              <w:t>]</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15" w:name="recomendaciones_para"/>
            <w:r>
              <w:rPr>
                <w:rFonts w:eastAsia="Times New Roman" w:cs="Consolas" w:ascii="Consolas" w:hAnsi="Consolas"/>
                <w:b/>
                <w:bCs/>
                <w:color w:val="945277"/>
                <w:sz w:val="16"/>
                <w:szCs w:val="18"/>
                <w:lang w:eastAsia="es-AR"/>
              </w:rPr>
              <w:t>recomendaciones_para</w:t>
            </w:r>
            <w:bookmarkEnd w:id="15"/>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Au: Cantidad de aristas que salen de 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O(Sum(v in V,Au+Av)) = O(Au*|V|+|A|)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 xml:space="preserve">Devuelve un heap con las recomendaciones. Solo se recomienda en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caso que exista algún amigo en común.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O(Au)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recomendaciones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v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grafo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O(log(Au))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conectados(u,v):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O(Au+Av)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cantidad_conexiones_en_comun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conexiones_en_comun(u,v))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cantidad_conexiones_en_comun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heappush(recomendaciones, (cantidad_conexiones_en_comun, 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recomendaciones</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16" w:name="recomendaciones"/>
            <w:r>
              <w:rPr>
                <w:rFonts w:eastAsia="Times New Roman" w:cs="Consolas" w:ascii="Consolas" w:hAnsi="Consolas"/>
                <w:b/>
                <w:bCs/>
                <w:color w:val="945277"/>
                <w:sz w:val="16"/>
                <w:szCs w:val="18"/>
                <w:lang w:eastAsia="es-AR"/>
              </w:rPr>
              <w:t>recomendaciones</w:t>
            </w:r>
            <w:bookmarkEnd w:id="16"/>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O(Sum(u in V,Au*|V|+|A|)) = O(|V|*Sum(u in V,Au)+|V|*|A|)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 O(|V|*|A|+|V|*|A|) = O(|V|*|A|)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Devuelve un listado donde cada item tiene: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(vertice, recomendacion, amigos_en_comun)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recomendaciones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grafo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iternodes():</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recomendaciones_u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recomendaciones_para(u) </w:t>
            </w:r>
            <w:r>
              <w:rPr>
                <w:rFonts w:eastAsia="Times New Roman" w:cs="Consolas" w:ascii="Consolas" w:hAnsi="Consolas"/>
                <w:i/>
                <w:iCs/>
                <w:color w:val="999988"/>
                <w:sz w:val="16"/>
                <w:szCs w:val="18"/>
                <w:lang w:eastAsia="es-AR"/>
              </w:rPr>
              <w:t># O(Au*|V|+|A|)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max_amigos_comun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None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while</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 xml:space="preserve">(recomendaciones_u) </w:t>
            </w:r>
            <w:r>
              <w:rPr>
                <w:rFonts w:eastAsia="Times New Roman" w:cs="Consolas" w:ascii="Consolas" w:hAnsi="Consolas"/>
                <w:b/>
                <w:bCs/>
                <w:color w:val="333333"/>
                <w:sz w:val="16"/>
                <w:szCs w:val="18"/>
                <w:lang w:eastAsia="es-AR"/>
              </w:rPr>
              <w:t>&gt;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amigos_comun, recomendacion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heappop(recomendaciones_u)</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max_amigos_comun </w:t>
            </w:r>
            <w:r>
              <w:rPr>
                <w:rFonts w:eastAsia="Times New Roman" w:cs="Consolas" w:ascii="Consolas" w:hAnsi="Consolas"/>
                <w:b/>
                <w:bCs/>
                <w:color w:val="333333"/>
                <w:sz w:val="16"/>
                <w:szCs w:val="18"/>
                <w:lang w:eastAsia="es-AR"/>
              </w:rPr>
              <w:t>is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not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None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and</w:t>
            </w:r>
            <w:r>
              <w:rPr>
                <w:rFonts w:eastAsia="Times New Roman" w:cs="Consolas" w:ascii="Consolas" w:hAnsi="Consolas"/>
                <w:color w:val="333333"/>
                <w:sz w:val="16"/>
                <w:szCs w:val="18"/>
                <w:lang w:eastAsia="es-AR"/>
              </w:rPr>
              <w:t xml:space="preserve"> amigos_comun </w:t>
            </w:r>
            <w:r>
              <w:rPr>
                <w:rFonts w:eastAsia="Times New Roman" w:cs="Consolas" w:ascii="Consolas" w:hAnsi="Consolas"/>
                <w:b/>
                <w:bCs/>
                <w:color w:val="333333"/>
                <w:sz w:val="16"/>
                <w:szCs w:val="18"/>
                <w:lang w:eastAsia="es-AR"/>
              </w:rPr>
              <w:t>&gt;</w:t>
            </w:r>
            <w:r>
              <w:rPr>
                <w:rFonts w:eastAsia="Times New Roman" w:cs="Consolas" w:ascii="Consolas" w:hAnsi="Consolas"/>
                <w:color w:val="333333"/>
                <w:sz w:val="16"/>
                <w:szCs w:val="18"/>
                <w:lang w:eastAsia="es-AR"/>
              </w:rPr>
              <w:t xml:space="preserve"> max_amigos_comun: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break</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recomendaciones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(u, recomendacion,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amigos_comun))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max_amigos_comun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amigos_comun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recomendaciones</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inicio_seccion</w:t>
            </w:r>
            <w:r>
              <w:rPr>
                <w:rFonts w:eastAsia="Times New Roman" w:cs="Consolas" w:ascii="Consolas" w:hAnsi="Consolas"/>
                <w:color w:val="333333"/>
                <w:sz w:val="16"/>
                <w:szCs w:val="18"/>
                <w:lang w:eastAsia="es-AR"/>
              </w:rPr>
              <w:t>(nombre):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print</w:t>
            </w: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nombre</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fin_seccion</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print</w:t>
            </w: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print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reporte_amigos_facebook_gdf</w:t>
            </w:r>
            <w:r>
              <w:rPr>
                <w:rFonts w:eastAsia="Times New Roman" w:cs="Consolas" w:ascii="Consolas" w:hAnsi="Consolas"/>
                <w:color w:val="333333"/>
                <w:sz w:val="16"/>
                <w:szCs w:val="18"/>
                <w:lang w:val="en-US" w:eastAsia="es-AR"/>
              </w:rPr>
              <w:t>(filepath):</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O((|V|**2)*(|V|+|A|))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tp1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TP1(filepath) </w:t>
            </w:r>
            <w:r>
              <w:rPr>
                <w:rFonts w:eastAsia="Times New Roman" w:cs="Consolas" w:ascii="Consolas" w:hAnsi="Consolas"/>
                <w:i/>
                <w:iCs/>
                <w:color w:val="999988"/>
                <w:sz w:val="16"/>
                <w:szCs w:val="18"/>
                <w:lang w:val="en-US" w:eastAsia="es-AR"/>
              </w:rPr>
              <w:t># O(max(|E|,|V|)*|V|)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calcular_caminos_minimos() </w:t>
            </w:r>
            <w:r>
              <w:rPr>
                <w:rFonts w:eastAsia="Times New Roman" w:cs="Consolas" w:ascii="Consolas" w:hAnsi="Consolas"/>
                <w:i/>
                <w:iCs/>
                <w:color w:val="999988"/>
                <w:sz w:val="16"/>
                <w:szCs w:val="18"/>
                <w:lang w:eastAsia="es-AR"/>
              </w:rPr>
              <w:t># O(|V|*|E|*log(|V|))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inicio_seccion(</w:t>
            </w:r>
            <w:r>
              <w:rPr>
                <w:rFonts w:eastAsia="Times New Roman" w:cs="Consolas" w:ascii="Consolas" w:hAnsi="Consolas"/>
                <w:color w:val="DF5000"/>
                <w:sz w:val="16"/>
                <w:szCs w:val="18"/>
                <w:lang w:eastAsia="es-AR"/>
              </w:rPr>
              <w:t>'Archivo %s'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filepath)</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inicio_seccion(</w:t>
            </w:r>
            <w:r>
              <w:rPr>
                <w:rFonts w:eastAsia="Times New Roman" w:cs="Consolas" w:ascii="Consolas" w:hAnsi="Consolas"/>
                <w:color w:val="DF5000"/>
                <w:sz w:val="16"/>
                <w:szCs w:val="18"/>
                <w:lang w:eastAsia="es-AR"/>
              </w:rPr>
              <w:t>'popularidad'</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popularidad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get_popularidad()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mostrar_popularidad(popularidad) </w:t>
            </w:r>
            <w:r>
              <w:rPr>
                <w:rFonts w:eastAsia="Times New Roman" w:cs="Consolas" w:ascii="Consolas" w:hAnsi="Consolas"/>
                <w:i/>
                <w:iCs/>
                <w:color w:val="999988"/>
                <w:sz w:val="16"/>
                <w:szCs w:val="18"/>
                <w:lang w:eastAsia="es-AR"/>
              </w:rPr>
              <w:t># O(|V|)</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fin_seccion()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inicio_seccion(</w:t>
            </w:r>
            <w:r>
              <w:rPr>
                <w:rFonts w:eastAsia="Times New Roman" w:cs="Consolas" w:ascii="Consolas" w:hAnsi="Consolas"/>
                <w:color w:val="DF5000"/>
                <w:sz w:val="16"/>
                <w:szCs w:val="18"/>
                <w:lang w:eastAsia="es-AR"/>
              </w:rPr>
              <w:t>'influencias'</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influencias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get_influencias() </w:t>
            </w:r>
            <w:r>
              <w:rPr>
                <w:rFonts w:eastAsia="Times New Roman" w:cs="Consolas" w:ascii="Consolas" w:hAnsi="Consolas"/>
                <w:i/>
                <w:iCs/>
                <w:color w:val="999988"/>
                <w:sz w:val="16"/>
                <w:szCs w:val="18"/>
                <w:lang w:eastAsia="es-AR"/>
              </w:rPr>
              <w:t># O((|V|**2)*(|V|+|A|))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mostrar_influencias(influencias) </w:t>
            </w:r>
            <w:r>
              <w:rPr>
                <w:rFonts w:eastAsia="Times New Roman" w:cs="Consolas" w:ascii="Consolas" w:hAnsi="Consolas"/>
                <w:i/>
                <w:iCs/>
                <w:color w:val="999988"/>
                <w:sz w:val="16"/>
                <w:szCs w:val="18"/>
                <w:lang w:eastAsia="es-AR"/>
              </w:rPr>
              <w:t># O(|V|**2)</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fin_seccion()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inicio_seccion(</w:t>
            </w:r>
            <w:r>
              <w:rPr>
                <w:rFonts w:eastAsia="Times New Roman" w:cs="Consolas" w:ascii="Consolas" w:hAnsi="Consolas"/>
                <w:color w:val="DF5000"/>
                <w:sz w:val="16"/>
                <w:szCs w:val="18"/>
                <w:lang w:eastAsia="es-AR"/>
              </w:rPr>
              <w:t>'recomendaciones'</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recomendaciones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recomendaciones() </w:t>
            </w:r>
            <w:r>
              <w:rPr>
                <w:rFonts w:eastAsia="Times New Roman" w:cs="Consolas" w:ascii="Consolas" w:hAnsi="Consolas"/>
                <w:i/>
                <w:iCs/>
                <w:color w:val="999988"/>
                <w:sz w:val="16"/>
                <w:szCs w:val="18"/>
                <w:lang w:eastAsia="es-AR"/>
              </w:rPr>
              <w:t># O(|V|*|A|)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tp1</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mostrar_recomendaciones(recomendaciones) </w:t>
            </w:r>
            <w:r>
              <w:rPr>
                <w:rFonts w:eastAsia="Times New Roman" w:cs="Consolas" w:ascii="Consolas" w:hAnsi="Consolas"/>
                <w:i/>
                <w:iCs/>
                <w:color w:val="999988"/>
                <w:sz w:val="16"/>
                <w:szCs w:val="18"/>
                <w:lang w:eastAsia="es-AR"/>
              </w:rPr>
              <w:t># O(n*log(n))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fin_seccion()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fin_seccion()</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reporte_amigos_facebook</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filepath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sys</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argv[</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reporte_amigos_facebook_gdf(filepath) </w:t>
            </w:r>
            <w:r>
              <w:rPr>
                <w:rFonts w:eastAsia="Times New Roman" w:cs="Consolas" w:ascii="Consolas" w:hAnsi="Consolas"/>
                <w:i/>
                <w:iCs/>
                <w:color w:val="999988"/>
                <w:sz w:val="16"/>
                <w:szCs w:val="18"/>
                <w:lang w:eastAsia="es-AR"/>
              </w:rPr>
              <w:t># O((|V|**2)*(|V|+|A|))</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__name__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val="en-US" w:eastAsia="es-AR"/>
              </w:rPr>
              <w:t>'__main__'</w:t>
            </w:r>
            <w:r>
              <w:rPr>
                <w:rFonts w:eastAsia="Times New Roman" w:cs="Consolas" w:ascii="Consolas" w:hAnsi="Consolas"/>
                <w:color w:val="333333"/>
                <w:sz w:val="16"/>
                <w:szCs w:val="18"/>
                <w:lang w:val="en-US"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(sys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argv)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unittest</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main()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else</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reporte_amigos_facebook()</w:t>
            </w:r>
          </w:p>
        </w:tc>
      </w:tr>
    </w:tbl>
    <w:p>
      <w:pPr>
        <w:pStyle w:val="Encabezado2"/>
        <w:rPr/>
      </w:pPr>
      <w:bookmarkStart w:id="17" w:name="__RefHeading__3662_1637238414"/>
      <w:bookmarkEnd w:id="17"/>
      <w:r>
        <w:rPr/>
        <w:t>grafo.py</w:t>
      </w:r>
    </w:p>
    <w:tbl>
      <w:tblPr>
        <w:jc w:val="left"/>
        <w:tblInd w:w="135" w:type="dxa"/>
        <w:tblBorders>
          <w:top w:val="nil"/>
          <w:left w:val="nil"/>
          <w:bottom w:val="nil"/>
          <w:insideH w:val="nil"/>
          <w:right w:val="nil"/>
          <w:insideV w:val="nil"/>
        </w:tblBorders>
        <w:tblCellMar>
          <w:top w:w="0" w:type="dxa"/>
          <w:left w:w="150" w:type="dxa"/>
          <w:bottom w:w="0" w:type="dxa"/>
          <w:right w:w="150" w:type="dxa"/>
        </w:tblCellMar>
      </w:tblPr>
      <w:tblGrid>
        <w:gridCol w:w="8333"/>
      </w:tblGrid>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#!/usr/bin/python</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 coding=utf-8</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555555"/>
                <w:sz w:val="16"/>
                <w:szCs w:val="18"/>
                <w:lang w:eastAsia="es-AR"/>
              </w:rPr>
            </w:pP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unittest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b/>
                <w:bCs/>
                <w:color w:val="333333"/>
                <w:sz w:val="16"/>
                <w:szCs w:val="18"/>
                <w:lang w:val="en-US" w:eastAsia="es-AR"/>
              </w:rPr>
              <w:t>from</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555555"/>
                <w:sz w:val="16"/>
                <w:szCs w:val="18"/>
                <w:lang w:val="en-US" w:eastAsia="es-AR"/>
              </w:rPr>
              <w:t>heapq</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import</w:t>
            </w:r>
            <w:r>
              <w:rPr>
                <w:rFonts w:eastAsia="Times New Roman" w:cs="Consolas" w:ascii="Consolas" w:hAnsi="Consolas"/>
                <w:color w:val="333333"/>
                <w:sz w:val="16"/>
                <w:szCs w:val="18"/>
                <w:lang w:val="en-US" w:eastAsia="es-AR"/>
              </w:rPr>
              <w:t xml:space="preserve"> heappop, heappush</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from</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lista_ordenada</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ListaOrdenada</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class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445588"/>
                <w:sz w:val="16"/>
                <w:szCs w:val="18"/>
                <w:lang w:eastAsia="es-AR"/>
              </w:rPr>
              <w:t>CaminoInexistente</w:t>
            </w:r>
            <w:r>
              <w:rPr>
                <w:rFonts w:eastAsia="Times New Roman" w:cs="Consolas" w:ascii="Consolas" w:hAnsi="Consolas"/>
                <w:color w:val="333333"/>
                <w:sz w:val="16"/>
                <w:szCs w:val="18"/>
                <w:lang w:eastAsia="es-AR"/>
              </w:rPr>
              <w:t>(</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__init__</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xml:space="preserve">, u, v,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args,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kwargs):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eastAsia="es-AR"/>
              </w:rPr>
              <w:t>super</w:t>
            </w:r>
            <w:r>
              <w:rPr>
                <w:rFonts w:eastAsia="Times New Roman" w:cs="Consolas" w:ascii="Consolas" w:hAnsi="Consolas"/>
                <w:color w:val="333333"/>
                <w:sz w:val="16"/>
                <w:szCs w:val="18"/>
                <w:lang w:eastAsia="es-AR"/>
              </w:rPr>
              <w:t xml:space="preserve">(CaminoInexistente, </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__init__(</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'Camino inexistente de %s a %s.'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args,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kwargs)</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class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445588"/>
                <w:sz w:val="16"/>
                <w:szCs w:val="18"/>
                <w:lang w:eastAsia="es-AR"/>
              </w:rPr>
              <w:t>Grafo</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__init__</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cantidad_vertices</w:t>
            </w:r>
            <w:r>
              <w:rPr>
                <w:rFonts w:eastAsia="Times New Roman" w:cs="Consolas" w:ascii="Consolas" w:hAnsi="Consolas"/>
                <w:b/>
                <w:bCs/>
                <w:color w:val="333333"/>
                <w:sz w:val="16"/>
                <w:szCs w:val="18"/>
                <w:lang w:eastAsia="es-AR"/>
              </w:rPr>
              <w:t>=</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 pesos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 xml:space="preserve">O(1) si los valores de los parámetros son los definidos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por defecto.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O(|E|*log(|V|))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cantidad_aristas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cantidad_vertices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node_data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pesos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cantidad_caminos_minimos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recorridos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lista_ady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(cantidad_vertices):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add_node()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peso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pesos: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peso[</w:t>
            </w:r>
            <w:r>
              <w:rPr>
                <w:rFonts w:eastAsia="Times New Roman" w:cs="Consolas" w:ascii="Consolas" w:hAnsi="Consolas"/>
                <w:color w:val="945277"/>
                <w:sz w:val="16"/>
                <w:szCs w:val="18"/>
                <w:lang w:eastAsia="es-AR"/>
              </w:rPr>
              <w:t>2</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&lt;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r>
              <w:rPr>
                <w:rFonts w:eastAsia="Times New Roman" w:cs="Consolas" w:ascii="Consolas" w:hAnsi="Consolas"/>
                <w:color w:val="DF5000"/>
                <w:sz w:val="16"/>
                <w:szCs w:val="18"/>
                <w:lang w:eastAsia="es-AR"/>
              </w:rPr>
              <w:t>'Una arista no puede tener peso negativo.'</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connect(peso[</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 peso[</w:t>
            </w:r>
            <w:r>
              <w:rPr>
                <w:rFonts w:eastAsia="Times New Roman" w:cs="Consolas" w:ascii="Consolas" w:hAnsi="Consolas"/>
                <w:color w:val="945277"/>
                <w:sz w:val="16"/>
                <w:szCs w:val="18"/>
                <w:lang w:eastAsia="es-AR"/>
              </w:rPr>
              <w:t>1</w:t>
            </w:r>
            <w:r>
              <w:rPr>
                <w:rFonts w:eastAsia="Times New Roman" w:cs="Consolas" w:ascii="Consolas" w:hAnsi="Consolas"/>
                <w:color w:val="333333"/>
                <w:sz w:val="16"/>
                <w:szCs w:val="18"/>
                <w:lang w:eastAsia="es-AR"/>
              </w:rPr>
              <w:t>], peso[</w:t>
            </w:r>
            <w:r>
              <w:rPr>
                <w:rFonts w:eastAsia="Times New Roman" w:cs="Consolas" w:ascii="Consolas" w:hAnsi="Consolas"/>
                <w:color w:val="945277"/>
                <w:sz w:val="16"/>
                <w:szCs w:val="18"/>
                <w:lang w:eastAsia="es-AR"/>
              </w:rPr>
              <w:t>2</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distancia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padre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get_grado_salida</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Obtiene el grado de salida de 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pesos[u])</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add_node</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node_data</w:t>
            </w:r>
            <w:r>
              <w:rPr>
                <w:rFonts w:eastAsia="Times New Roman" w:cs="Consolas" w:ascii="Consolas" w:hAnsi="Consolas"/>
                <w:b/>
                <w:bCs/>
                <w:color w:val="333333"/>
                <w:sz w:val="16"/>
                <w:szCs w:val="18"/>
                <w:lang w:val="en-US" w:eastAsia="es-AR"/>
              </w:rPr>
              <w:t>=</w:t>
            </w:r>
            <w:r>
              <w:rPr>
                <w:rFonts w:eastAsia="Times New Roman" w:cs="Consolas" w:ascii="Consolas" w:hAnsi="Consolas"/>
                <w:color w:val="999999"/>
                <w:sz w:val="16"/>
                <w:szCs w:val="18"/>
                <w:lang w:val="en-US" w:eastAsia="es-AR"/>
              </w:rPr>
              <w:t>None</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Complejidad: O(1)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cantidad_vertices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pesos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node_data</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append(node_data)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lista_ady</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append(ListaOrdenada())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cantidad_caminos_minimos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val="en-US" w:eastAsia="es-AR"/>
              </w:rPr>
              <w:t>[</w:t>
            </w:r>
            <w:r>
              <w:rPr>
                <w:rFonts w:eastAsia="Times New Roman" w:cs="Consolas" w:ascii="Consolas" w:hAnsi="Consolas"/>
                <w:color w:val="945277"/>
                <w:sz w:val="16"/>
                <w:szCs w:val="18"/>
                <w:lang w:val="en-US" w:eastAsia="es-AR"/>
              </w:rPr>
              <w:t>0</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cantidad_vertices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recorridos</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None</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cantidad_vertices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cantidad_caminos_minimos[i]</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recorridos[i]</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append(</w:t>
            </w:r>
            <w:r>
              <w:rPr>
                <w:rFonts w:eastAsia="Times New Roman" w:cs="Consolas" w:ascii="Consolas" w:hAnsi="Consolas"/>
                <w:color w:val="999999"/>
                <w:sz w:val="16"/>
                <w:szCs w:val="18"/>
                <w:lang w:val="en-US" w:eastAsia="es-AR"/>
              </w:rPr>
              <w:t>None</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cantidad_vertices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get_node_data</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Complejidad: O(1)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node_data[u]</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def</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945277"/>
                <w:sz w:val="16"/>
                <w:szCs w:val="18"/>
                <w:lang w:val="en-US" w:eastAsia="es-AR"/>
              </w:rPr>
              <w:t>connect</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color w:val="333333"/>
                <w:sz w:val="16"/>
                <w:szCs w:val="18"/>
                <w:lang w:val="en-US" w:eastAsia="es-AR"/>
              </w:rPr>
              <w:t>, u, v, peso</w:t>
            </w:r>
            <w:r>
              <w:rPr>
                <w:rFonts w:eastAsia="Times New Roman" w:cs="Consolas" w:ascii="Consolas" w:hAnsi="Consolas"/>
                <w:b/>
                <w:bCs/>
                <w:color w:val="333333"/>
                <w:sz w:val="16"/>
                <w:szCs w:val="18"/>
                <w:lang w:val="en-US" w:eastAsia="es-AR"/>
              </w:rPr>
              <w:t>=</w:t>
            </w:r>
            <w:r>
              <w:rPr>
                <w:rFonts w:eastAsia="Times New Roman" w:cs="Consolas" w:ascii="Consolas" w:hAnsi="Consolas"/>
                <w:color w:val="945277"/>
                <w:sz w:val="16"/>
                <w:szCs w:val="18"/>
                <w:lang w:val="en-US" w:eastAsia="es-AR"/>
              </w:rPr>
              <w:t>1</w:t>
            </w:r>
            <w:r>
              <w:rPr>
                <w:rFonts w:eastAsia="Times New Roman" w:cs="Consolas" w:ascii="Consolas" w:hAnsi="Consolas"/>
                <w:color w:val="333333"/>
                <w:sz w:val="16"/>
                <w:szCs w:val="18"/>
                <w:lang w:val="en-US" w:eastAsia="es-AR"/>
              </w:rPr>
              <w:t>, both</w:t>
            </w:r>
            <w:r>
              <w:rPr>
                <w:rFonts w:eastAsia="Times New Roman" w:cs="Consolas" w:ascii="Consolas" w:hAnsi="Consolas"/>
                <w:b/>
                <w:bCs/>
                <w:color w:val="333333"/>
                <w:sz w:val="16"/>
                <w:szCs w:val="18"/>
                <w:lang w:val="en-US" w:eastAsia="es-AR"/>
              </w:rPr>
              <w:t>=</w:t>
            </w:r>
            <w:r>
              <w:rPr>
                <w:rFonts w:eastAsia="Times New Roman" w:cs="Consolas" w:ascii="Consolas" w:hAnsi="Consolas"/>
                <w:color w:val="999999"/>
                <w:sz w:val="16"/>
                <w:szCs w:val="18"/>
                <w:lang w:val="en-US" w:eastAsia="es-AR"/>
              </w:rPr>
              <w:t>False</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O(log(Au)) si no se conecta a ambos.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O(max(log(Au),log(Av))) si se conecta a ambos.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pesos[u][v]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peso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lista_ady[u]</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insert(v)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both:</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pesos[v][u]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peso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lista_ady[v]</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insert(u)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cantidad_aristas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ady</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pesos[v]</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18" w:name="calcular_camino_minimo"/>
            <w:r>
              <w:rPr>
                <w:rFonts w:eastAsia="Times New Roman" w:cs="Consolas" w:ascii="Consolas" w:hAnsi="Consolas"/>
                <w:b/>
                <w:bCs/>
                <w:color w:val="945277"/>
                <w:sz w:val="16"/>
                <w:szCs w:val="18"/>
                <w:lang w:eastAsia="es-AR"/>
              </w:rPr>
              <w:t>calcular_camino_minimo</w:t>
            </w:r>
            <w:bookmarkEnd w:id="18"/>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vertice):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O(|E|*log(|V|))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distancia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None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cantidad_vertices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val="en-US" w:eastAsia="es-AR"/>
              </w:rPr>
              <w:t xml:space="preserve">padre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set</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visitado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False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cantidad_vertices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distancia[vertice]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heap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heappush(heap, (distancia[vertice], vertice))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while</w:t>
            </w:r>
            <w:r>
              <w:rPr>
                <w:rFonts w:eastAsia="Times New Roman" w:cs="Consolas" w:ascii="Consolas" w:hAnsi="Consolas"/>
                <w:color w:val="333333"/>
                <w:sz w:val="16"/>
                <w:szCs w:val="18"/>
                <w:lang w:eastAsia="es-AR"/>
              </w:rPr>
              <w:t xml:space="preserve"> heap:</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(_, 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heappop(heap)</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visitado[v]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True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w, peso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ady(v)</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iteritems():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visitado[w]: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 distancia[w] </w:t>
            </w:r>
            <w:r>
              <w:rPr>
                <w:rFonts w:eastAsia="Times New Roman" w:cs="Consolas" w:ascii="Consolas" w:hAnsi="Consolas"/>
                <w:b/>
                <w:bCs/>
                <w:color w:val="333333"/>
                <w:sz w:val="16"/>
                <w:szCs w:val="18"/>
                <w:lang w:val="en-US" w:eastAsia="es-AR"/>
              </w:rPr>
              <w:t>is</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None</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or</w:t>
            </w:r>
            <w:r>
              <w:rPr>
                <w:rFonts w:eastAsia="Times New Roman" w:cs="Consolas" w:ascii="Consolas" w:hAnsi="Consolas"/>
                <w:color w:val="333333"/>
                <w:sz w:val="16"/>
                <w:szCs w:val="18"/>
                <w:lang w:val="en-US"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distancia[v]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peso </w:t>
            </w:r>
            <w:r>
              <w:rPr>
                <w:rFonts w:eastAsia="Times New Roman" w:cs="Consolas" w:ascii="Consolas" w:hAnsi="Consolas"/>
                <w:b/>
                <w:bCs/>
                <w:color w:val="333333"/>
                <w:sz w:val="16"/>
                <w:szCs w:val="18"/>
                <w:lang w:eastAsia="es-AR"/>
              </w:rPr>
              <w:t>&lt;</w:t>
            </w:r>
            <w:r>
              <w:rPr>
                <w:rFonts w:eastAsia="Times New Roman" w:cs="Consolas" w:ascii="Consolas" w:hAnsi="Consolas"/>
                <w:color w:val="333333"/>
                <w:sz w:val="16"/>
                <w:szCs w:val="18"/>
                <w:lang w:eastAsia="es-AR"/>
              </w:rPr>
              <w:t xml:space="preserve"> distancia[w]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distancia[w]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distancia[v]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peso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heappush(heap,</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(distancia[w], 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padre[w] </w:t>
            </w:r>
            <w:r>
              <w:rPr>
                <w:rFonts w:eastAsia="Times New Roman" w:cs="Consolas" w:ascii="Consolas" w:hAnsi="Consolas"/>
                <w:b/>
                <w:bCs/>
                <w:color w:val="333333"/>
                <w:sz w:val="16"/>
                <w:szCs w:val="18"/>
                <w:lang w:eastAsia="es-AR"/>
              </w:rPr>
              <w:t>=</w:t>
            </w:r>
            <w:r>
              <w:rPr>
                <w:rFonts w:eastAsia="Times New Roman" w:cs="Consolas" w:ascii="Consolas" w:hAnsi="Consolas"/>
                <w:color w:val="0086B3"/>
                <w:sz w:val="16"/>
                <w:szCs w:val="18"/>
                <w:lang w:eastAsia="es-AR"/>
              </w:rPr>
              <w:t>set</w:t>
            </w:r>
            <w:r>
              <w:rPr>
                <w:rFonts w:eastAsia="Times New Roman" w:cs="Consolas" w:ascii="Consolas" w:hAnsi="Consolas"/>
                <w:color w:val="333333"/>
                <w:sz w:val="16"/>
                <w:szCs w:val="18"/>
                <w:lang w:eastAsia="es-AR"/>
              </w:rPr>
              <w:t>([ v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elif</w:t>
            </w:r>
            <w:r>
              <w:rPr>
                <w:rFonts w:eastAsia="Times New Roman" w:cs="Consolas" w:ascii="Consolas" w:hAnsi="Consolas"/>
                <w:color w:val="333333"/>
                <w:sz w:val="16"/>
                <w:szCs w:val="18"/>
                <w:lang w:eastAsia="es-AR"/>
              </w:rPr>
              <w:t xml:space="preserve"> (distancia[v]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peso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distancia[w]):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heappush(heap,</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(distancia[w], 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padre[w]</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add(v)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distancia[vertice]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distancia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padre[vertice]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padre</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verificar_existe_camino</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get_distancia(u,v)</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get_recorrido_anchura_caminos_minimos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 xml:space="preserve">Obtiene el recorrido en anchura por caminos mínimos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desde u hasta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O(|E|+|V|)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Está claro que por cada vertice que no hayamos visitado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intentamos acceder a sus padres para el camino minimo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buscado, con lo cual iteraremos como máximo sobre todos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los vertices y sobre todas las aristas.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Se verifica que exista un camino de u a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verificar_existe_camino(u,v)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val="en-US" w:eastAsia="es-AR"/>
              </w:rPr>
              <w:t xml:space="preserve">visitado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False</w:t>
            </w: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iternodes()]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q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recorrido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while</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(q)</w:t>
            </w:r>
            <w:r>
              <w:rPr>
                <w:rFonts w:eastAsia="Times New Roman" w:cs="Consolas" w:ascii="Consolas" w:hAnsi="Consolas"/>
                <w:b/>
                <w:bCs/>
                <w:color w:val="333333"/>
                <w:sz w:val="16"/>
                <w:szCs w:val="18"/>
                <w:lang w:eastAsia="es-AR"/>
              </w:rPr>
              <w:t>&gt;</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q</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pop(</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visitado[w]: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visitado[w]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True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recorrido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insert(</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padre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padre[u][w]: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q</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append(padre)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recorrido</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19" w:name="get_cantidad_caminos_minimos"/>
            <w:r>
              <w:rPr>
                <w:rFonts w:eastAsia="Times New Roman" w:cs="Consolas" w:ascii="Consolas" w:hAnsi="Consolas"/>
                <w:b/>
                <w:bCs/>
                <w:color w:val="945277"/>
                <w:sz w:val="16"/>
                <w:szCs w:val="18"/>
                <w:lang w:eastAsia="es-AR"/>
              </w:rPr>
              <w:t>get_cantidad_caminos_minimos</w:t>
            </w:r>
            <w:bookmarkEnd w:id="19"/>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 intentar_al_reves</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True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 mejor caso si hubo preprocesamiento.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O(|V|+|E|) en caso que no haya habido preprocesamiento.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Se obtiene la cantidad de recorridos de u a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Previamente se debe haber llamado a calcular_camino_minimo(u)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 calcular_camino_minimo(v).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try</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recorrido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get_recorrido_anchura_caminos_minimos(u,v)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except</w:t>
            </w:r>
            <w:r>
              <w:rPr>
                <w:rFonts w:eastAsia="Times New Roman" w:cs="Consolas" w:ascii="Consolas" w:hAnsi="Consolas"/>
                <w:color w:val="333333"/>
                <w:sz w:val="16"/>
                <w:szCs w:val="18"/>
                <w:lang w:eastAsia="es-AR"/>
              </w:rPr>
              <w:t xml:space="preserve"> CaminoInexistente: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O(|V|+|E|): Idem explicación get_recorrido_anchura_caminos_minimos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w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recorrido: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cantidad_caminos_minimos[u][w] </w:t>
            </w:r>
            <w:r>
              <w:rPr>
                <w:rFonts w:eastAsia="Times New Roman" w:cs="Consolas" w:ascii="Consolas" w:hAnsi="Consolas"/>
                <w:b/>
                <w:bCs/>
                <w:color w:val="333333"/>
                <w:sz w:val="16"/>
                <w:szCs w:val="18"/>
                <w:lang w:eastAsia="es-AR"/>
              </w:rPr>
              <w:t>&lt;&gt;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continue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w</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cantidad_caminos_minimos[u][w]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else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padre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padre[u][w]: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cantidad_caminos_minimos[u][w]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cantidad_caminos_minimos[u][padre]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cantidad_caminos_minimos[u][v]</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bookmarkStart w:id="20" w:name="get_cantidad_caminos_minimos_con_intermediario"/>
            <w:r>
              <w:rPr>
                <w:rFonts w:eastAsia="Times New Roman" w:cs="Consolas" w:ascii="Consolas" w:hAnsi="Consolas"/>
                <w:b/>
                <w:bCs/>
                <w:color w:val="945277"/>
                <w:sz w:val="16"/>
                <w:szCs w:val="18"/>
                <w:lang w:eastAsia="es-AR"/>
              </w:rPr>
              <w:t>get_cantidad_caminos_minimos_con_intermediario</w:t>
            </w:r>
            <w:bookmarkEnd w:id="20"/>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w,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O(1) mejor caso si hubo preprocesamiento.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O(|V|+|E|) en caso que no haya habido preprocesamiento.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Se obtiene la cantidad de caminos mínimos entre u y v que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pasan por 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try</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get_distancia(u,w)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get_distancia(w,v)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&gt;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get_distancia(u,v):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b/>
                <w:bC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get_cantidad_caminos_minimos(u,w) </w:t>
            </w:r>
            <w:r>
              <w:rPr>
                <w:rFonts w:eastAsia="Times New Roman" w:cs="Consolas" w:ascii="Consolas" w:hAnsi="Consolas"/>
                <w:b/>
                <w:bC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get_cantidad_caminos_minimos(w,v))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except</w:t>
            </w:r>
            <w:r>
              <w:rPr>
                <w:rFonts w:eastAsia="Times New Roman" w:cs="Consolas" w:ascii="Consolas" w:hAnsi="Consolas"/>
                <w:color w:val="333333"/>
                <w:sz w:val="16"/>
                <w:szCs w:val="18"/>
                <w:lang w:eastAsia="es-AR"/>
              </w:rPr>
              <w:t xml:space="preserve"> CaminoInexistente: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get_distancia</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 intentar_al_reves</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True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Se obtiene la distancia.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Previamente se debe haber llamado a calcular_camino_minimo(u)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 calcular_camino_minimo(v).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distancia: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distancia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distancia[u][v]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distancia </w:t>
            </w:r>
            <w:r>
              <w:rPr>
                <w:rFonts w:eastAsia="Times New Roman" w:cs="Consolas" w:ascii="Consolas" w:hAnsi="Consolas"/>
                <w:b/>
                <w:bCs/>
                <w:color w:val="333333"/>
                <w:sz w:val="16"/>
                <w:szCs w:val="18"/>
                <w:lang w:eastAsia="es-AR"/>
              </w:rPr>
              <w:t>is</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None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CaminoInexistente(u,v)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distancia</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intentar_al_reves: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get_distancia(v, u, intentar_al_reves</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False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r>
              <w:rPr>
                <w:rFonts w:eastAsia="Times New Roman" w:cs="Consolas" w:ascii="Consolas" w:hAnsi="Consolas"/>
                <w:color w:val="DF5000"/>
                <w:sz w:val="16"/>
                <w:szCs w:val="18"/>
                <w:lang w:eastAsia="es-AR"/>
              </w:rPr>
              <w:t>'Debe calcular previamente el camino mínimo.'</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get_recorrido</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 intentar_al_reves</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True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Se obtiene uno de los posibles recorridos.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Previamente se debe haber llamado a calcular_camino_minimo(u)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 calcular_camino_minimo(v).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padre: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w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recorrido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while</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 xml:space="preserve">(w) </w:t>
            </w:r>
            <w:r>
              <w:rPr>
                <w:rFonts w:eastAsia="Times New Roman" w:cs="Consolas" w:ascii="Consolas" w:hAnsi="Consolas"/>
                <w:b/>
                <w:bCs/>
                <w:color w:val="333333"/>
                <w:sz w:val="16"/>
                <w:szCs w:val="18"/>
                <w:lang w:eastAsia="es-AR"/>
              </w:rPr>
              <w:t>&gt;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recorrido</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insert(</w:t>
            </w:r>
            <w:r>
              <w:rPr>
                <w:rFonts w:eastAsia="Times New Roman" w:cs="Consolas" w:ascii="Consolas" w:hAnsi="Consolas"/>
                <w:color w:val="945277"/>
                <w:sz w:val="16"/>
                <w:szCs w:val="18"/>
                <w:lang w:val="en-US" w:eastAsia="es-AR"/>
              </w:rPr>
              <w:t>0</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iter</w:t>
            </w:r>
            <w:r>
              <w:rPr>
                <w:rFonts w:eastAsia="Times New Roman" w:cs="Consolas" w:ascii="Consolas" w:hAnsi="Consolas"/>
                <w:color w:val="333333"/>
                <w:sz w:val="16"/>
                <w:szCs w:val="18"/>
                <w:lang w:val="en-US" w:eastAsia="es-AR"/>
              </w:rPr>
              <w:t>(w)</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next())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w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padre[u][</w:t>
            </w:r>
            <w:r>
              <w:rPr>
                <w:rFonts w:eastAsia="Times New Roman" w:cs="Consolas" w:ascii="Consolas" w:hAnsi="Consolas"/>
                <w:color w:val="0086B3"/>
                <w:sz w:val="16"/>
                <w:szCs w:val="18"/>
                <w:lang w:val="en-US" w:eastAsia="es-AR"/>
              </w:rPr>
              <w:t>iter</w:t>
            </w:r>
            <w:r>
              <w:rPr>
                <w:rFonts w:eastAsia="Times New Roman" w:cs="Consolas" w:ascii="Consolas" w:hAnsi="Consolas"/>
                <w:color w:val="333333"/>
                <w:sz w:val="16"/>
                <w:szCs w:val="18"/>
                <w:lang w:val="en-US" w:eastAsia="es-AR"/>
              </w:rPr>
              <w:t>(w)</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next()]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recorrido</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intentar_al_reves: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reversed</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get_recorrido(v, u, intentar_al_reves</w:t>
            </w:r>
            <w:r>
              <w:rPr>
                <w:rFonts w:eastAsia="Times New Roman" w:cs="Consolas" w:ascii="Consolas" w:hAnsi="Consolas"/>
                <w:b/>
                <w:bCs/>
                <w:color w:val="333333"/>
                <w:sz w:val="16"/>
                <w:szCs w:val="18"/>
                <w:lang w:eastAsia="es-AR"/>
              </w:rPr>
              <w:t>=</w:t>
            </w:r>
            <w:r>
              <w:rPr>
                <w:rFonts w:eastAsia="Times New Roman" w:cs="Consolas" w:ascii="Consolas" w:hAnsi="Consolas"/>
                <w:color w:val="999999"/>
                <w:sz w:val="16"/>
                <w:szCs w:val="18"/>
                <w:lang w:eastAsia="es-AR"/>
              </w:rPr>
              <w:t>False</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r>
              <w:rPr>
                <w:rFonts w:eastAsia="Times New Roman" w:cs="Consolas" w:ascii="Consolas" w:hAnsi="Consolas"/>
                <w:color w:val="DF5000"/>
                <w:sz w:val="16"/>
                <w:szCs w:val="18"/>
                <w:lang w:eastAsia="es-AR"/>
              </w:rPr>
              <w:t>'Debe calcular previamente el camino mínimo.'</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get_recorridos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if</w:t>
            </w:r>
            <w:r>
              <w:rPr>
                <w:rFonts w:eastAsia="Times New Roman" w:cs="Consolas" w:ascii="Consolas" w:hAnsi="Consolas"/>
                <w:color w:val="333333"/>
                <w:sz w:val="16"/>
                <w:szCs w:val="18"/>
                <w:lang w:eastAsia="es-AR"/>
              </w:rPr>
              <w:t xml:space="preserve"> u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padre:</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recorridos[u][v] </w:t>
            </w:r>
            <w:r>
              <w:rPr>
                <w:rFonts w:eastAsia="Times New Roman" w:cs="Consolas" w:ascii="Consolas" w:hAnsi="Consolas"/>
                <w:b/>
                <w:bCs/>
                <w:color w:val="333333"/>
                <w:sz w:val="16"/>
                <w:szCs w:val="18"/>
                <w:lang w:val="en-US" w:eastAsia="es-AR"/>
              </w:rPr>
              <w:t>is</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None</w:t>
            </w:r>
            <w:r>
              <w:rPr>
                <w:rFonts w:eastAsia="Times New Roman" w:cs="Consolas" w:ascii="Consolas" w:hAnsi="Consolas"/>
                <w:color w:val="333333"/>
                <w:sz w:val="16"/>
                <w:szCs w:val="18"/>
                <w:lang w:val="en-US"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recorridos[u][v]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for</w:t>
            </w:r>
            <w:r>
              <w:rPr>
                <w:rFonts w:eastAsia="Times New Roman" w:cs="Consolas" w:ascii="Consolas" w:hAnsi="Consolas"/>
                <w:color w:val="333333"/>
                <w:sz w:val="16"/>
                <w:szCs w:val="18"/>
                <w:lang w:val="en-US" w:eastAsia="es-AR"/>
              </w:rPr>
              <w:t xml:space="preserve"> w </w:t>
            </w:r>
            <w:r>
              <w:rPr>
                <w:rFonts w:eastAsia="Times New Roman" w:cs="Consolas" w:ascii="Consolas" w:hAnsi="Consolas"/>
                <w:b/>
                <w:bCs/>
                <w:color w:val="333333"/>
                <w:sz w:val="16"/>
                <w:szCs w:val="18"/>
                <w:lang w:val="en-US" w:eastAsia="es-AR"/>
              </w:rPr>
              <w:t>in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padre[u][v]: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for</w:t>
            </w:r>
            <w:r>
              <w:rPr>
                <w:rFonts w:eastAsia="Times New Roman" w:cs="Consolas" w:ascii="Consolas" w:hAnsi="Consolas"/>
                <w:color w:val="333333"/>
                <w:sz w:val="16"/>
                <w:szCs w:val="18"/>
                <w:lang w:eastAsia="es-AR"/>
              </w:rPr>
              <w:t xml:space="preserve"> recorrido </w:t>
            </w:r>
            <w:r>
              <w:rPr>
                <w:rFonts w:eastAsia="Times New Roman" w:cs="Consolas" w:ascii="Consolas" w:hAnsi="Consolas"/>
                <w:b/>
                <w:bCs/>
                <w:color w:val="333333"/>
                <w:sz w:val="16"/>
                <w:szCs w:val="18"/>
                <w:lang w:eastAsia="es-AR"/>
              </w:rPr>
              <w:t>in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get_recorridos(u,w):</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recorridos[u][v]</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append(recorrido</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recorridos[u][v]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r>
              <w:rPr>
                <w:rFonts w:eastAsia="Times New Roman" w:cs="Consolas" w:ascii="Consolas" w:hAnsi="Consolas"/>
                <w:color w:val="DF5000"/>
                <w:sz w:val="16"/>
                <w:szCs w:val="18"/>
                <w:lang w:eastAsia="es-AR"/>
              </w:rPr>
              <w:t>'Debe calcular previamente el camino mínimo.'</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conectados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O(log(|V|))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Verifica si u y v están conectados.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i/>
                <w:iCs/>
                <w:color w:val="999988"/>
                <w:sz w:val="16"/>
                <w:szCs w:val="18"/>
                <w:lang w:eastAsia="es-AR"/>
              </w:rPr>
              <w:t># O(log(n))</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lista_ady[u]</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has(v)</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conexiones_en_comun</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u,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Au: Cantidad de aristas que salen de u.</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Av: Cantidad de aristas que salen de 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O(Au+Av)</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lista_ady[u]</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intersection(</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lista_ady[v])</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iternodes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xrange</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cantidad_vertices)</w:t>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333"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bl>
    <w:p>
      <w:pPr>
        <w:pStyle w:val="Encabezado2"/>
        <w:rPr>
          <w:lang w:val="en-US"/>
        </w:rPr>
      </w:pPr>
      <w:bookmarkStart w:id="21" w:name="__RefHeading__3664_1637238414"/>
      <w:bookmarkEnd w:id="21"/>
      <w:r>
        <w:rPr>
          <w:lang w:val="en-US"/>
        </w:rPr>
        <w:t>lista_ordenada.py</w:t>
      </w:r>
    </w:p>
    <w:tbl>
      <w:tblPr>
        <w:jc w:val="left"/>
        <w:tblInd w:w="135" w:type="dxa"/>
        <w:tblBorders>
          <w:top w:val="nil"/>
          <w:left w:val="nil"/>
          <w:bottom w:val="nil"/>
          <w:insideH w:val="nil"/>
          <w:right w:val="nil"/>
          <w:insideV w:val="nil"/>
        </w:tblBorders>
        <w:tblCellMar>
          <w:top w:w="0" w:type="dxa"/>
          <w:left w:w="150" w:type="dxa"/>
          <w:bottom w:w="0" w:type="dxa"/>
          <w:right w:w="150" w:type="dxa"/>
        </w:tblCellMar>
      </w:tblPr>
      <w:tblGrid>
        <w:gridCol w:w="8504"/>
      </w:tblGrid>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#!/usr/bin/python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i/>
                <w:iCs/>
                <w:color w:val="999988"/>
                <w:sz w:val="16"/>
                <w:szCs w:val="18"/>
                <w:lang w:eastAsia="es-AR"/>
              </w:rPr>
            </w:pPr>
            <w:r>
              <w:rPr>
                <w:rFonts w:eastAsia="Times New Roman" w:cs="Consolas" w:ascii="Consolas" w:hAnsi="Consolas"/>
                <w:i/>
                <w:iCs/>
                <w:color w:val="999988"/>
                <w:sz w:val="16"/>
                <w:szCs w:val="18"/>
                <w:lang w:eastAsia="es-AR"/>
              </w:rPr>
              <w:t># coding=utf-8</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555555"/>
                <w:sz w:val="16"/>
                <w:szCs w:val="18"/>
                <w:lang w:eastAsia="es-AR"/>
              </w:rPr>
            </w:pPr>
            <w:r>
              <w:rPr>
                <w:rFonts w:eastAsia="Times New Roman" w:cs="Consolas" w:ascii="Consolas" w:hAnsi="Consolas"/>
                <w:b/>
                <w:bCs/>
                <w:color w:val="333333"/>
                <w:sz w:val="16"/>
                <w:szCs w:val="18"/>
                <w:lang w:eastAsia="es-AR"/>
              </w:rPr>
              <w:t>import</w:t>
            </w:r>
            <w:r>
              <w:rPr>
                <w:rFonts w:eastAsia="Times New Roman" w:cs="Consolas" w:ascii="Consolas" w:hAnsi="Consolas"/>
                <w:color w:val="333333"/>
                <w:sz w:val="16"/>
                <w:szCs w:val="18"/>
                <w:lang w:eastAsia="es-AR"/>
              </w:rPr>
              <w:t xml:space="preserve"> </w:t>
            </w:r>
            <w:r>
              <w:rPr>
                <w:rFonts w:eastAsia="Times New Roman" w:cs="Consolas" w:ascii="Consolas" w:hAnsi="Consolas"/>
                <w:color w:val="555555"/>
                <w:sz w:val="16"/>
                <w:szCs w:val="18"/>
                <w:lang w:eastAsia="es-AR"/>
              </w:rPr>
              <w:t>bisect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b/>
                <w:bCs/>
                <w:color w:val="333333"/>
                <w:sz w:val="16"/>
                <w:szCs w:val="18"/>
                <w:lang w:eastAsia="es-AR"/>
              </w:rPr>
              <w:t>class</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445588"/>
                <w:sz w:val="16"/>
                <w:szCs w:val="18"/>
                <w:lang w:eastAsia="es-AR"/>
              </w:rPr>
              <w:t>ListaOrdenada</w:t>
            </w:r>
            <w:r>
              <w:rPr>
                <w:rFonts w:eastAsia="Times New Roman" w:cs="Consolas" w:ascii="Consolas" w:hAnsi="Consolas"/>
                <w:color w:val="333333"/>
                <w:sz w:val="16"/>
                <w:szCs w:val="18"/>
                <w:lang w:eastAsia="es-AR"/>
              </w:rPr>
              <w:t>():</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__init__</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lista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iteritems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iter</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insert</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O(n*log(n))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i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bisect</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bisect_left(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 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&lt;&gt;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len</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lista) </w:t>
            </w:r>
            <w:r>
              <w:rPr>
                <w:rFonts w:eastAsia="Times New Roman" w:cs="Consolas" w:ascii="Consolas" w:hAnsi="Consolas"/>
                <w:b/>
                <w:bCs/>
                <w:color w:val="333333"/>
                <w:sz w:val="16"/>
                <w:szCs w:val="18"/>
                <w:lang w:val="en-US" w:eastAsia="es-AR"/>
              </w:rPr>
              <w:t>and</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lista[i]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node: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raise</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90000"/>
                <w:sz w:val="16"/>
                <w:szCs w:val="18"/>
                <w:lang w:eastAsia="es-AR"/>
              </w:rPr>
              <w:t>Exception</w:t>
            </w:r>
            <w:r>
              <w:rPr>
                <w:rFonts w:eastAsia="Times New Roman" w:cs="Consolas" w:ascii="Consolas" w:hAnsi="Consolas"/>
                <w:color w:val="333333"/>
                <w:sz w:val="16"/>
                <w:szCs w:val="18"/>
                <w:lang w:eastAsia="es-AR"/>
              </w:rPr>
              <w:t>(</w:t>
            </w:r>
            <w:r>
              <w:rPr>
                <w:rFonts w:eastAsia="Times New Roman" w:cs="Consolas" w:ascii="Consolas" w:hAnsi="Consolas"/>
                <w:color w:val="DF5000"/>
                <w:sz w:val="16"/>
                <w:szCs w:val="18"/>
                <w:lang w:eastAsia="es-AR"/>
              </w:rPr>
              <w:t>'El nodo %s ya existe en la lista.'</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return</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insert(i, node)</w:t>
            </w:r>
          </w:p>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has</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O(n*log(n))</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i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bisect</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bisect_left(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 node)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i </w:t>
            </w:r>
            <w:r>
              <w:rPr>
                <w:rFonts w:eastAsia="Times New Roman" w:cs="Consolas" w:ascii="Consolas" w:hAnsi="Consolas"/>
                <w:b/>
                <w:bCs/>
                <w:color w:val="333333"/>
                <w:sz w:val="16"/>
                <w:szCs w:val="18"/>
                <w:lang w:val="en-US" w:eastAsia="es-AR"/>
              </w:rPr>
              <w:t>&lt;&gt;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len</w:t>
            </w:r>
            <w:r>
              <w:rPr>
                <w:rFonts w:eastAsia="Times New Roman" w:cs="Consolas" w:ascii="Consolas" w:hAnsi="Consolas"/>
                <w:color w:val="333333"/>
                <w:sz w:val="16"/>
                <w:szCs w:val="18"/>
                <w:lang w:val="en-US" w:eastAsia="es-AR"/>
              </w:rPr>
              <w:t>(</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lista) </w:t>
            </w:r>
            <w:r>
              <w:rPr>
                <w:rFonts w:eastAsia="Times New Roman" w:cs="Consolas" w:ascii="Consolas" w:hAnsi="Consolas"/>
                <w:b/>
                <w:bCs/>
                <w:color w:val="333333"/>
                <w:sz w:val="16"/>
                <w:szCs w:val="18"/>
                <w:lang w:val="en-US" w:eastAsia="es-AR"/>
              </w:rPr>
              <w:t>and</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lista[i]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node: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True</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99999"/>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w:t>
            </w:r>
            <w:r>
              <w:rPr>
                <w:rFonts w:eastAsia="Times New Roman" w:cs="Consolas" w:ascii="Consolas" w:hAnsi="Consolas"/>
                <w:color w:val="999999"/>
                <w:sz w:val="16"/>
                <w:szCs w:val="18"/>
                <w:lang w:eastAsia="es-AR"/>
              </w:rPr>
              <w:t>False</w:t>
            </w:r>
          </w:p>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def</w:t>
            </w: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945277"/>
                <w:sz w:val="16"/>
                <w:szCs w:val="18"/>
                <w:lang w:eastAsia="es-AR"/>
              </w:rPr>
              <w:t>intersection</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color w:val="333333"/>
                <w:sz w:val="16"/>
                <w:szCs w:val="18"/>
                <w:lang w:eastAsia="es-AR"/>
              </w:rPr>
              <w:t>, other):</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O(len(self.lista)+len(other.lista)) = O(n1+n2)</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DF5000"/>
                <w:sz w:val="16"/>
                <w:szCs w:val="18"/>
                <w:lang w:eastAsia="es-AR"/>
              </w:rPr>
            </w:pPr>
            <w:r>
              <w:rPr>
                <w:rFonts w:eastAsia="Times New Roman" w:cs="Consolas" w:ascii="Consolas" w:hAnsi="Consolas"/>
                <w:color w:val="DF5000"/>
                <w:sz w:val="16"/>
                <w:szCs w:val="18"/>
                <w:lang w:eastAsia="es-AR"/>
              </w:rPr>
              <w:t xml:space="preserve">        </w:t>
            </w:r>
            <w:r>
              <w:rPr>
                <w:rFonts w:eastAsia="Times New Roman" w:cs="Consolas" w:ascii="Consolas" w:hAnsi="Consolas"/>
                <w:color w:val="DF5000"/>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len_self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0086B3"/>
                <w:sz w:val="16"/>
                <w:szCs w:val="18"/>
                <w:lang w:eastAsia="es-AR"/>
              </w:rPr>
              <w:t>len</w:t>
            </w:r>
            <w:r>
              <w:rPr>
                <w:rFonts w:eastAsia="Times New Roman" w:cs="Consolas" w:ascii="Consolas" w:hAnsi="Consolas"/>
                <w:color w:val="333333"/>
                <w:sz w:val="16"/>
                <w:szCs w:val="18"/>
                <w:lang w:eastAsia="es-AR"/>
              </w:rPr>
              <w:t>(</w:t>
            </w:r>
            <w:r>
              <w:rPr>
                <w:rFonts w:eastAsia="Times New Roman" w:cs="Consolas" w:ascii="Consolas" w:hAnsi="Consolas"/>
                <w:color w:val="999999"/>
                <w:sz w:val="16"/>
                <w:szCs w:val="18"/>
                <w:lang w:eastAsia="es-AR"/>
              </w:rPr>
              <w:t>self</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lista)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len_other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0086B3"/>
                <w:sz w:val="16"/>
                <w:szCs w:val="18"/>
                <w:lang w:val="en-US" w:eastAsia="es-AR"/>
              </w:rPr>
              <w:t>len</w:t>
            </w:r>
            <w:r>
              <w:rPr>
                <w:rFonts w:eastAsia="Times New Roman" w:cs="Consolas" w:ascii="Consolas" w:hAnsi="Consolas"/>
                <w:color w:val="333333"/>
                <w:sz w:val="16"/>
                <w:szCs w:val="18"/>
                <w:lang w:val="en-US" w:eastAsia="es-AR"/>
              </w:rPr>
              <w:t>(other</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i_self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i_other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0</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intersection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while</w:t>
            </w:r>
            <w:r>
              <w:rPr>
                <w:rFonts w:eastAsia="Times New Roman" w:cs="Consolas" w:ascii="Consolas" w:hAnsi="Consolas"/>
                <w:color w:val="333333"/>
                <w:sz w:val="16"/>
                <w:szCs w:val="18"/>
                <w:lang w:val="en-US" w:eastAsia="es-AR"/>
              </w:rPr>
              <w:t xml:space="preserve"> i_self </w:t>
            </w:r>
            <w:r>
              <w:rPr>
                <w:rFonts w:eastAsia="Times New Roman" w:cs="Consolas" w:ascii="Consolas" w:hAnsi="Consolas"/>
                <w:b/>
                <w:bCs/>
                <w:color w:val="333333"/>
                <w:sz w:val="16"/>
                <w:szCs w:val="18"/>
                <w:lang w:val="en-US" w:eastAsia="es-AR"/>
              </w:rPr>
              <w:t>&lt;</w:t>
            </w:r>
            <w:r>
              <w:rPr>
                <w:rFonts w:eastAsia="Times New Roman" w:cs="Consolas" w:ascii="Consolas" w:hAnsi="Consolas"/>
                <w:color w:val="333333"/>
                <w:sz w:val="16"/>
                <w:szCs w:val="18"/>
                <w:lang w:val="en-US" w:eastAsia="es-AR"/>
              </w:rPr>
              <w:t xml:space="preserve"> len_self </w:t>
            </w:r>
            <w:r>
              <w:rPr>
                <w:rFonts w:eastAsia="Times New Roman" w:cs="Consolas" w:ascii="Consolas" w:hAnsi="Consolas"/>
                <w:b/>
                <w:bCs/>
                <w:color w:val="333333"/>
                <w:sz w:val="16"/>
                <w:szCs w:val="18"/>
                <w:lang w:val="en-US" w:eastAsia="es-AR"/>
              </w:rPr>
              <w:t>and</w:t>
            </w:r>
            <w:r>
              <w:rPr>
                <w:rFonts w:eastAsia="Times New Roman" w:cs="Consolas" w:ascii="Consolas" w:hAnsi="Consolas"/>
                <w:color w:val="333333"/>
                <w:sz w:val="16"/>
                <w:szCs w:val="18"/>
                <w:lang w:val="en-US" w:eastAsia="es-AR"/>
              </w:rPr>
              <w:t xml:space="preserve"> i_other </w:t>
            </w:r>
            <w:r>
              <w:rPr>
                <w:rFonts w:eastAsia="Times New Roman" w:cs="Consolas" w:ascii="Consolas" w:hAnsi="Consolas"/>
                <w:b/>
                <w:bCs/>
                <w:color w:val="333333"/>
                <w:sz w:val="16"/>
                <w:szCs w:val="18"/>
                <w:lang w:val="en-US" w:eastAsia="es-AR"/>
              </w:rPr>
              <w:t>&lt;</w:t>
            </w:r>
            <w:r>
              <w:rPr>
                <w:rFonts w:eastAsia="Times New Roman" w:cs="Consolas" w:ascii="Consolas" w:hAnsi="Consolas"/>
                <w:color w:val="333333"/>
                <w:sz w:val="16"/>
                <w:szCs w:val="18"/>
                <w:lang w:val="en-US" w:eastAsia="es-AR"/>
              </w:rPr>
              <w:t xml:space="preserve"> len_other:</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x_self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999999"/>
                <w:sz w:val="16"/>
                <w:szCs w:val="18"/>
                <w:lang w:val="en-US" w:eastAsia="es-AR"/>
              </w:rPr>
              <w:t>self</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lista[i_self]</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val="en-US" w:eastAsia="es-AR"/>
              </w:rPr>
              <w:t xml:space="preserve">x_other </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 xml:space="preserve"> other</w:t>
            </w:r>
            <w:r>
              <w:rPr>
                <w:rFonts w:eastAsia="Times New Roman" w:cs="Consolas" w:ascii="Consolas" w:hAnsi="Consolas"/>
                <w:b/>
                <w:bCs/>
                <w:color w:val="333333"/>
                <w:sz w:val="16"/>
                <w:szCs w:val="18"/>
                <w:lang w:val="en-US" w:eastAsia="es-AR"/>
              </w:rPr>
              <w:t>.</w:t>
            </w:r>
            <w:r>
              <w:rPr>
                <w:rFonts w:eastAsia="Times New Roman" w:cs="Consolas" w:ascii="Consolas" w:hAnsi="Consolas"/>
                <w:color w:val="333333"/>
                <w:sz w:val="16"/>
                <w:szCs w:val="18"/>
                <w:lang w:val="en-US" w:eastAsia="es-AR"/>
              </w:rPr>
              <w:t>lista[i_other]</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if</w:t>
            </w:r>
            <w:r>
              <w:rPr>
                <w:rFonts w:eastAsia="Times New Roman" w:cs="Consolas" w:ascii="Consolas" w:hAnsi="Consolas"/>
                <w:color w:val="333333"/>
                <w:sz w:val="16"/>
                <w:szCs w:val="18"/>
                <w:lang w:val="en-US" w:eastAsia="es-AR"/>
              </w:rPr>
              <w:t xml:space="preserve"> x_self </w:t>
            </w:r>
            <w:r>
              <w:rPr>
                <w:rFonts w:eastAsia="Times New Roman" w:cs="Consolas" w:ascii="Consolas" w:hAnsi="Consolas"/>
                <w:b/>
                <w:bCs/>
                <w:color w:val="333333"/>
                <w:sz w:val="16"/>
                <w:szCs w:val="18"/>
                <w:lang w:val="en-US" w:eastAsia="es-AR"/>
              </w:rPr>
              <w:t>&lt;</w:t>
            </w:r>
            <w:r>
              <w:rPr>
                <w:rFonts w:eastAsia="Times New Roman" w:cs="Consolas" w:ascii="Consolas" w:hAnsi="Consolas"/>
                <w:color w:val="333333"/>
                <w:sz w:val="16"/>
                <w:szCs w:val="18"/>
                <w:lang w:val="en-US" w:eastAsia="es-AR"/>
              </w:rPr>
              <w:t xml:space="preserve"> x_other:</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i_self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val="en-US"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b/>
                <w:bCs/>
                <w:color w:val="333333"/>
                <w:sz w:val="16"/>
                <w:szCs w:val="18"/>
                <w:lang w:val="en-US" w:eastAsia="es-AR"/>
              </w:rPr>
              <w:t>elif</w:t>
            </w:r>
            <w:r>
              <w:rPr>
                <w:rFonts w:eastAsia="Times New Roman" w:cs="Consolas" w:ascii="Consolas" w:hAnsi="Consolas"/>
                <w:color w:val="333333"/>
                <w:sz w:val="16"/>
                <w:szCs w:val="18"/>
                <w:lang w:val="en-US" w:eastAsia="es-AR"/>
              </w:rPr>
              <w:t xml:space="preserve"> x_self </w:t>
            </w:r>
            <w:r>
              <w:rPr>
                <w:rFonts w:eastAsia="Times New Roman" w:cs="Consolas" w:ascii="Consolas" w:hAnsi="Consolas"/>
                <w:b/>
                <w:bCs/>
                <w:color w:val="333333"/>
                <w:sz w:val="16"/>
                <w:szCs w:val="18"/>
                <w:lang w:val="en-US" w:eastAsia="es-AR"/>
              </w:rPr>
              <w:t>&gt;</w:t>
            </w:r>
            <w:r>
              <w:rPr>
                <w:rFonts w:eastAsia="Times New Roman" w:cs="Consolas" w:ascii="Consolas" w:hAnsi="Consolas"/>
                <w:color w:val="333333"/>
                <w:sz w:val="16"/>
                <w:szCs w:val="18"/>
                <w:lang w:val="en-US" w:eastAsia="es-AR"/>
              </w:rPr>
              <w:t xml:space="preserve"> x_other:</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val="en-US" w:eastAsia="es-AR"/>
              </w:rPr>
              <w:t xml:space="preserve">                </w:t>
            </w:r>
            <w:r>
              <w:rPr>
                <w:rFonts w:eastAsia="Times New Roman" w:cs="Consolas" w:ascii="Consolas" w:hAnsi="Consolas"/>
                <w:color w:val="333333"/>
                <w:sz w:val="16"/>
                <w:szCs w:val="18"/>
                <w:lang w:eastAsia="es-AR"/>
              </w:rPr>
              <w:t xml:space="preserve">i_other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else</w:t>
            </w:r>
            <w:r>
              <w:rPr>
                <w:rFonts w:eastAsia="Times New Roman" w:cs="Consolas" w:ascii="Consolas" w:hAnsi="Consolas"/>
                <w:color w:val="333333"/>
                <w:sz w:val="16"/>
                <w:szCs w:val="18"/>
                <w:lang w:eastAsia="es-AR"/>
              </w:rPr>
              <w:t>:</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intersection</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append(x_self)</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i_self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945277"/>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color w:val="333333"/>
                <w:sz w:val="16"/>
                <w:szCs w:val="18"/>
                <w:lang w:eastAsia="es-AR"/>
              </w:rPr>
              <w:t xml:space="preserve">i_other </w:t>
            </w:r>
            <w:r>
              <w:rPr>
                <w:rFonts w:eastAsia="Times New Roman" w:cs="Consolas" w:ascii="Consolas" w:hAnsi="Consolas"/>
                <w:b/>
                <w:bCs/>
                <w:color w:val="333333"/>
                <w:sz w:val="16"/>
                <w:szCs w:val="18"/>
                <w:lang w:eastAsia="es-AR"/>
              </w:rPr>
              <w:t>+=</w:t>
            </w:r>
            <w:r>
              <w:rPr>
                <w:rFonts w:eastAsia="Times New Roman" w:cs="Consolas" w:ascii="Consolas" w:hAnsi="Consolas"/>
                <w:color w:val="333333"/>
                <w:sz w:val="16"/>
                <w:szCs w:val="18"/>
                <w:lang w:eastAsia="es-AR"/>
              </w:rPr>
              <w:t xml:space="preserve"> </w:t>
            </w:r>
            <w:r>
              <w:rPr>
                <w:rFonts w:eastAsia="Times New Roman" w:cs="Consolas" w:ascii="Consolas" w:hAnsi="Consolas"/>
                <w:color w:val="945277"/>
                <w:sz w:val="16"/>
                <w:szCs w:val="18"/>
                <w:lang w:eastAsia="es-AR"/>
              </w:rPr>
              <w:t>1</w:t>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r>
          </w:p>
        </w:tc>
      </w:tr>
      <w:tr>
        <w:trPr>
          <w:cantSplit w:val="false"/>
        </w:trPr>
        <w:tc>
          <w:tcPr>
            <w:tcW w:w="8504" w:type="dxa"/>
            <w:tcBorders>
              <w:top w:val="nil"/>
              <w:left w:val="nil"/>
              <w:bottom w:val="nil"/>
              <w:insideH w:val="nil"/>
              <w:right w:val="nil"/>
              <w:insideV w:val="nil"/>
            </w:tcBorders>
            <w:shd w:fill="FFFFFF" w:val="clear"/>
          </w:tcPr>
          <w:p>
            <w:pPr>
              <w:pStyle w:val="Normal"/>
              <w:suppressAutoHyphens w:val="false"/>
              <w:spacing w:lineRule="atLeast" w:line="273" w:before="0" w:after="0"/>
              <w:rPr>
                <w:rFonts w:eastAsia="Times New Roman" w:cs="Consolas" w:ascii="Consolas" w:hAnsi="Consolas"/>
                <w:color w:val="333333"/>
                <w:sz w:val="16"/>
                <w:szCs w:val="18"/>
                <w:lang w:eastAsia="es-AR"/>
              </w:rPr>
            </w:pPr>
            <w:r>
              <w:rPr>
                <w:rFonts w:eastAsia="Times New Roman" w:cs="Consolas" w:ascii="Consolas" w:hAnsi="Consolas"/>
                <w:color w:val="333333"/>
                <w:sz w:val="16"/>
                <w:szCs w:val="18"/>
                <w:lang w:eastAsia="es-AR"/>
              </w:rPr>
              <w:t xml:space="preserve">        </w:t>
            </w:r>
            <w:r>
              <w:rPr>
                <w:rFonts w:eastAsia="Times New Roman" w:cs="Consolas" w:ascii="Consolas" w:hAnsi="Consolas"/>
                <w:b/>
                <w:bCs/>
                <w:color w:val="333333"/>
                <w:sz w:val="16"/>
                <w:szCs w:val="18"/>
                <w:lang w:eastAsia="es-AR"/>
              </w:rPr>
              <w:t>return</w:t>
            </w:r>
            <w:r>
              <w:rPr>
                <w:rFonts w:eastAsia="Times New Roman" w:cs="Consolas" w:ascii="Consolas" w:hAnsi="Consolas"/>
                <w:color w:val="333333"/>
                <w:sz w:val="16"/>
                <w:szCs w:val="18"/>
                <w:lang w:eastAsia="es-AR"/>
              </w:rPr>
              <w:t xml:space="preserve"> intersection</w:t>
            </w:r>
          </w:p>
        </w:tc>
      </w:tr>
    </w:tbl>
    <w:p>
      <w:pPr>
        <w:pStyle w:val="Normal"/>
        <w:spacing w:before="0" w:after="200"/>
        <w:rPr/>
      </w:pPr>
      <w:r>
        <w:rPr/>
      </w:r>
    </w:p>
    <w:sectPr>
      <w:headerReference w:type="default" r:id="rId10"/>
      <w:headerReference w:type="first" r:id="rId11"/>
      <w:footerReference w:type="default" r:id="rId12"/>
      <w:footerReference w:type="first" r:id="rId13"/>
      <w:type w:val="nextPage"/>
      <w:pgSz w:w="11906" w:h="16838"/>
      <w:pgMar w:left="1701" w:right="1701" w:header="708" w:top="1417" w:footer="708" w:bottom="1417"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onsolas">
    <w:charset w:val="01"/>
    <w:family w:val="roman"/>
    <w:pitch w:val="variable"/>
  </w:font>
  <w:font w:name="Symbol">
    <w:charset w:val="02"/>
    <w:family w:val="auto"/>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6</w:t>
    </w:r>
    <w:r>
      <w:fldChar w:fldCharType="end"/>
    </w:r>
  </w:p>
  <w:p>
    <w:pPr>
      <w:pStyle w:val="Piedepgina"/>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6</w:t>
    </w:r>
    <w:r>
      <w:fldChar w:fldCharType="end"/>
    </w:r>
  </w:p>
  <w:p>
    <w:pPr>
      <w:pStyle w:val="Piedepgina"/>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Piedepgina"/>
      <w:jc w:val="center"/>
      <w:rPr/>
    </w:pPr>
    <w:r>
      <w:rPr/>
      <w:fldChar w:fldCharType="begin"/>
    </w:r>
    <w:r>
      <w:instrText> PAGE </w:instrText>
    </w:r>
    <w:r>
      <w:fldChar w:fldCharType="separate"/>
    </w:r>
    <w:r>
      <w:t>2</w:t>
    </w:r>
    <w:r>
      <w:fldChar w:fldCharType="end"/>
    </w:r>
  </w:p>
  <w:p>
    <w:pPr>
      <w:pStyle w:val="Piedepgina"/>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75.29 Teoría de Algoritmos</w:t>
      <w:tab/>
      <w:t>TP1</w:t>
      <w:tab/>
      <w:t>Amigos en Facebook</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75.29 Teoría de Algoritmos</w:t>
      <w:tab/>
      <w:t>TP1</w:t>
      <w:tab/>
      <w:t>Amigos en Facebook</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Encabezamiento"/>
      <w:jc w:val="right"/>
      <w:rPr/>
    </w:pPr>
    <w:r>
      <w:rPr/>
      <w:t>75.29 Teoría de Algoritmos</w:t>
      <w:tab/>
      <w:t>TP1</w:t>
      <w:tab/>
      <w:t>Amigos en Facebook</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es-A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rsid w:val="00fb65a3"/>
    <w:pPr>
      <w:widowControl/>
      <w:suppressAutoHyphens w:val="true"/>
      <w:bidi w:val="0"/>
      <w:spacing w:lineRule="auto" w:line="276" w:before="0" w:after="200"/>
      <w:jc w:val="left"/>
    </w:pPr>
    <w:rPr>
      <w:rFonts w:ascii="Calibri" w:hAnsi="Calibri" w:eastAsia="Droid Sans" w:cs="Calibri"/>
      <w:color w:val="00000A"/>
      <w:sz w:val="22"/>
      <w:szCs w:val="22"/>
      <w:lang w:val="es-AR" w:eastAsia="en-US" w:bidi="ar-SA"/>
    </w:rPr>
  </w:style>
  <w:style w:type="paragraph" w:styleId="Encabezado1" w:customStyle="1">
    <w:name w:val="Encabezado 1"/>
    <w:uiPriority w:val="9"/>
    <w:qFormat/>
    <w:link w:val="Heading1Char"/>
    <w:rsid w:val="001e2760"/>
    <w:basedOn w:val="Normal"/>
    <w:next w:val="Normal"/>
    <w:pPr>
      <w:keepNext/>
      <w:keepLines/>
      <w:spacing w:before="480" w:after="0"/>
      <w:outlineLvl w:val="0"/>
    </w:pPr>
    <w:rPr>
      <w:rFonts w:ascii="Cambria" w:hAnsi="Cambria" w:cs=""/>
      <w:b/>
      <w:bCs/>
      <w:color w:val="365F91"/>
      <w:sz w:val="28"/>
      <w:szCs w:val="28"/>
    </w:rPr>
  </w:style>
  <w:style w:type="paragraph" w:styleId="Encabezado2" w:customStyle="1">
    <w:name w:val="Encabezado 2"/>
    <w:uiPriority w:val="9"/>
    <w:qFormat/>
    <w:unhideWhenUsed/>
    <w:link w:val="Heading2Char"/>
    <w:rsid w:val="00935905"/>
    <w:basedOn w:val="Normal"/>
    <w:next w:val="Normal"/>
    <w:pPr>
      <w:keepNext/>
      <w:keepLines/>
      <w:spacing w:before="200" w:after="0"/>
      <w:outlineLvl w:val="1"/>
    </w:pPr>
    <w:rPr>
      <w:rFonts w:ascii="Cambria" w:hAnsi="Cambria" w:cs=""/>
      <w:b/>
      <w:bCs/>
      <w:color w:val="4F81BD"/>
      <w:sz w:val="26"/>
      <w:szCs w:val="26"/>
    </w:rPr>
  </w:style>
  <w:style w:type="paragraph" w:styleId="Encabezado3" w:customStyle="1">
    <w:name w:val="Encabezado 3"/>
    <w:uiPriority w:val="9"/>
    <w:qFormat/>
    <w:unhideWhenUsed/>
    <w:link w:val="Heading3Char"/>
    <w:rsid w:val="008e35be"/>
    <w:basedOn w:val="Normal"/>
    <w:next w:val="Normal"/>
    <w:pPr>
      <w:keepNext/>
      <w:keepLines/>
      <w:spacing w:before="200" w:after="0"/>
      <w:outlineLvl w:val="2"/>
    </w:pPr>
    <w:rPr>
      <w:rFonts w:ascii="Cambria" w:hAnsi="Cambria"/>
      <w:b/>
      <w:bCs/>
      <w:color w:val="4F81BD"/>
    </w:rPr>
  </w:style>
  <w:style w:type="paragraph" w:styleId="Encabezado4" w:customStyle="1">
    <w:name w:val="Encabezado 4"/>
    <w:uiPriority w:val="9"/>
    <w:qFormat/>
    <w:unhideWhenUsed/>
    <w:link w:val="Heading4Char"/>
    <w:rsid w:val="00f2750e"/>
    <w:basedOn w:val="Normal"/>
    <w:next w:val="Normal"/>
    <w:pPr>
      <w:keepNext/>
      <w:keepLines/>
      <w:spacing w:before="200" w:after="0"/>
      <w:outlineLvl w:val="3"/>
    </w:pPr>
    <w:rPr>
      <w:rFonts w:ascii="Cambria" w:hAnsi="Cambria"/>
      <w:b/>
      <w:bCs/>
      <w:i/>
      <w:iCs/>
      <w:color w:val="4F81BD"/>
    </w:rPr>
  </w:style>
  <w:style w:type="character" w:styleId="DefaultParagraphFont" w:default="1">
    <w:name w:val="Default Paragraph Font"/>
    <w:uiPriority w:val="1"/>
    <w:semiHidden/>
    <w:unhideWhenUsed/>
    <w:rPr/>
  </w:style>
  <w:style w:type="character" w:styleId="Heading1Char1" w:customStyle="1">
    <w:name w:val="Heading 1 Char1"/>
    <w:uiPriority w:val="9"/>
    <w:link w:val="Heading1"/>
    <w:rsid w:val="00aa24f3"/>
    <w:basedOn w:val="DefaultParagraphFont"/>
    <w:rPr>
      <w:rFonts w:ascii="Cambria" w:hAnsi="Cambria" w:cs=""/>
      <w:b/>
      <w:bCs/>
      <w:color w:val="365F91"/>
      <w:sz w:val="28"/>
      <w:szCs w:val="28"/>
    </w:rPr>
  </w:style>
  <w:style w:type="character" w:styleId="Heading2Char1" w:customStyle="1">
    <w:name w:val="Heading 2 Char1"/>
    <w:uiPriority w:val="9"/>
    <w:link w:val="Heading2"/>
    <w:rsid w:val="00aa24f3"/>
    <w:basedOn w:val="DefaultParagraphFont"/>
    <w:rPr>
      <w:rFonts w:ascii="Cambria" w:hAnsi="Cambria" w:cs=""/>
      <w:b/>
      <w:bCs/>
      <w:color w:val="4F81BD"/>
      <w:sz w:val="26"/>
      <w:szCs w:val="26"/>
    </w:rPr>
  </w:style>
  <w:style w:type="character" w:styleId="Heading1Char" w:customStyle="1">
    <w:name w:val="Heading 1 Char"/>
    <w:uiPriority w:val="9"/>
    <w:link w:val="Encabezado1"/>
    <w:rsid w:val="001e2760"/>
    <w:basedOn w:val="DefaultParagraphFont"/>
    <w:rPr>
      <w:rFonts w:ascii="Cambria" w:hAnsi="Cambria"/>
      <w:b/>
      <w:bCs/>
      <w:color w:val="365F91"/>
      <w:sz w:val="28"/>
      <w:szCs w:val="28"/>
    </w:rPr>
  </w:style>
  <w:style w:type="character" w:styleId="Heading2Char" w:customStyle="1">
    <w:name w:val="Heading 2 Char"/>
    <w:uiPriority w:val="9"/>
    <w:link w:val="Encabezado2"/>
    <w:rsid w:val="00935905"/>
    <w:basedOn w:val="DefaultParagraphFont"/>
    <w:rPr>
      <w:rFonts w:ascii="Cambria" w:hAnsi="Cambria"/>
      <w:b/>
      <w:bCs/>
      <w:color w:val="4F81BD"/>
      <w:sz w:val="26"/>
      <w:szCs w:val="26"/>
    </w:rPr>
  </w:style>
  <w:style w:type="character" w:styleId="Heading3Char" w:customStyle="1">
    <w:name w:val="Heading 3 Char"/>
    <w:uiPriority w:val="9"/>
    <w:link w:val="Encabezado3"/>
    <w:rsid w:val="008e35be"/>
    <w:basedOn w:val="DefaultParagraphFont"/>
    <w:rPr>
      <w:rFonts w:ascii="Cambria" w:hAnsi="Cambria"/>
      <w:b/>
      <w:bCs/>
      <w:color w:val="4F81BD"/>
    </w:rPr>
  </w:style>
  <w:style w:type="character" w:styleId="Heading4Char" w:customStyle="1">
    <w:name w:val="Heading 4 Char"/>
    <w:uiPriority w:val="9"/>
    <w:link w:val="Encabezado4"/>
    <w:rsid w:val="00f2750e"/>
    <w:basedOn w:val="DefaultParagraphFont"/>
    <w:rPr>
      <w:rFonts w:ascii="Cambria" w:hAnsi="Cambria"/>
      <w:b/>
      <w:bCs/>
      <w:i/>
      <w:iCs/>
      <w:color w:val="4F81BD"/>
    </w:rPr>
  </w:style>
  <w:style w:type="character" w:styleId="TitleChar" w:customStyle="1">
    <w:name w:val="Title Char"/>
    <w:uiPriority w:val="10"/>
    <w:link w:val="Ttulo"/>
    <w:rsid w:val="001e2760"/>
    <w:basedOn w:val="DefaultParagraphFont"/>
    <w:rPr>
      <w:rFonts w:ascii="Cambria" w:hAnsi="Cambria"/>
      <w:color w:val="17365D"/>
      <w:spacing w:val="5"/>
      <w:sz w:val="52"/>
      <w:szCs w:val="52"/>
    </w:rPr>
  </w:style>
  <w:style w:type="character" w:styleId="PlaceholderText">
    <w:name w:val="Placeholder Text"/>
    <w:uiPriority w:val="99"/>
    <w:semiHidden/>
    <w:rsid w:val="00b04d78"/>
    <w:basedOn w:val="DefaultParagraphFont"/>
    <w:rPr>
      <w:color w:val="808080"/>
    </w:rPr>
  </w:style>
  <w:style w:type="character" w:styleId="BalloonTextChar" w:customStyle="1">
    <w:name w:val="Balloon Text Char"/>
    <w:uiPriority w:val="99"/>
    <w:semiHidden/>
    <w:link w:val="BalloonText"/>
    <w:rsid w:val="00b04d78"/>
    <w:basedOn w:val="DefaultParagraphFont"/>
    <w:rPr>
      <w:rFonts w:ascii="Tahoma" w:hAnsi="Tahoma" w:cs="Tahoma"/>
      <w:sz w:val="16"/>
      <w:szCs w:val="16"/>
    </w:rPr>
  </w:style>
  <w:style w:type="character" w:styleId="SubtitleChar" w:customStyle="1">
    <w:name w:val="Subtitle Char"/>
    <w:uiPriority w:val="11"/>
    <w:link w:val="Subttulo"/>
    <w:rsid w:val="00042b23"/>
    <w:basedOn w:val="DefaultParagraphFont"/>
    <w:rPr>
      <w:rFonts w:ascii="Cambria" w:hAnsi="Cambria"/>
      <w:i/>
      <w:iCs/>
      <w:color w:val="4F81BD"/>
      <w:spacing w:val="15"/>
      <w:sz w:val="24"/>
      <w:szCs w:val="24"/>
    </w:rPr>
  </w:style>
  <w:style w:type="character" w:styleId="HeaderChar" w:customStyle="1">
    <w:name w:val="Header Char"/>
    <w:uiPriority w:val="99"/>
    <w:semiHidden/>
    <w:link w:val="Encabezamiento"/>
    <w:rsid w:val="008b5885"/>
    <w:basedOn w:val="DefaultParagraphFont"/>
    <w:rPr/>
  </w:style>
  <w:style w:type="character" w:styleId="FooterChar" w:customStyle="1">
    <w:name w:val="Footer Char"/>
    <w:uiPriority w:val="99"/>
    <w:link w:val="Piedepgina"/>
    <w:rsid w:val="008b5885"/>
    <w:basedOn w:val="DefaultParagraphFont"/>
    <w:rPr/>
  </w:style>
  <w:style w:type="character" w:styleId="EnlacedeInternet" w:customStyle="1">
    <w:name w:val="Enlace de Internet"/>
    <w:uiPriority w:val="99"/>
    <w:unhideWhenUsed/>
    <w:rsid w:val="00956aae"/>
    <w:basedOn w:val="DefaultParagraphFont"/>
    <w:rPr>
      <w:color w:val="0000FF"/>
      <w:u w:val="single"/>
      <w:lang w:val="zxx" w:eastAsia="zxx" w:bidi="zxx"/>
    </w:rPr>
  </w:style>
  <w:style w:type="character" w:styleId="SubtleReference">
    <w:name w:val="Subtle Reference"/>
    <w:uiPriority w:val="31"/>
    <w:qFormat/>
    <w:rsid w:val="00092e3d"/>
    <w:basedOn w:val="DefaultParagraphFont"/>
    <w:rPr>
      <w:smallCaps/>
      <w:color w:val="C0504D"/>
      <w:u w:val="single"/>
    </w:rPr>
  </w:style>
  <w:style w:type="character" w:styleId="BookTitle">
    <w:name w:val="Book Title"/>
    <w:uiPriority w:val="33"/>
    <w:qFormat/>
    <w:rsid w:val="00092e3d"/>
    <w:basedOn w:val="DefaultParagraphFont"/>
    <w:rPr>
      <w:b/>
      <w:bCs/>
      <w:smallCaps/>
      <w:spacing w:val="5"/>
    </w:rPr>
  </w:style>
  <w:style w:type="character" w:styleId="ListLabel1" w:customStyle="1">
    <w:name w:val="ListLabel 1"/>
    <w:rPr>
      <w:rFonts w:cs="Courier New"/>
    </w:rPr>
  </w:style>
  <w:style w:type="character" w:styleId="ListLabel2" w:customStyle="1">
    <w:name w:val="ListLabel 2"/>
    <w:rPr>
      <w:rFonts w:cs="Calibri"/>
    </w:rPr>
  </w:style>
  <w:style w:type="character" w:styleId="Vietas" w:customStyle="1">
    <w:name w:val="Viñetas"/>
    <w:rPr>
      <w:rFonts w:ascii="OpenSymbol" w:hAnsi="OpenSymbol" w:eastAsia="OpenSymbol" w:cs="OpenSymbol"/>
    </w:rPr>
  </w:style>
  <w:style w:type="character" w:styleId="ListLabel3" w:customStyle="1">
    <w:name w:val="ListLabel 3"/>
    <w:rPr>
      <w:rFonts w:cs="Symbol"/>
    </w:rPr>
  </w:style>
  <w:style w:type="character" w:styleId="ListLabel4" w:customStyle="1">
    <w:name w:val="ListLabel 4"/>
    <w:rPr>
      <w:rFonts w:cs="Courier New"/>
    </w:rPr>
  </w:style>
  <w:style w:type="character" w:styleId="ListLabel5" w:customStyle="1">
    <w:name w:val="ListLabel 5"/>
    <w:rPr>
      <w:rFonts w:cs="Wingdings"/>
    </w:rPr>
  </w:style>
  <w:style w:type="character" w:styleId="ListLabel6" w:customStyle="1">
    <w:name w:val="ListLabel 6"/>
    <w:rPr>
      <w:rFonts w:cs="OpenSymbol"/>
    </w:rPr>
  </w:style>
  <w:style w:type="character" w:styleId="ListLabel7" w:customStyle="1">
    <w:name w:val="ListLabel 7"/>
    <w:rPr>
      <w:rFonts w:cs="Symbol"/>
    </w:rPr>
  </w:style>
  <w:style w:type="character" w:styleId="ListLabel8" w:customStyle="1">
    <w:name w:val="ListLabel 8"/>
    <w:rPr>
      <w:rFonts w:cs="Courier New"/>
    </w:rPr>
  </w:style>
  <w:style w:type="character" w:styleId="ListLabel9" w:customStyle="1">
    <w:name w:val="ListLabel 9"/>
    <w:rPr>
      <w:rFonts w:cs="Wingdings"/>
    </w:rPr>
  </w:style>
  <w:style w:type="character" w:styleId="ListLabel10" w:customStyle="1">
    <w:name w:val="ListLabel 10"/>
    <w:rPr>
      <w:rFonts w:cs="OpenSymbol"/>
    </w:rPr>
  </w:style>
  <w:style w:type="character" w:styleId="EnlacedeInternetyavisitado" w:customStyle="1">
    <w:name w:val="Enlace de Internet ya visitado"/>
    <w:rPr>
      <w:color w:val="800000"/>
      <w:u w:val="single"/>
      <w:lang w:val="zxx" w:eastAsia="zxx" w:bidi="zxx"/>
    </w:rPr>
  </w:style>
  <w:style w:type="character" w:styleId="ListLabel11" w:customStyle="1">
    <w:name w:val="ListLabel 11"/>
    <w:rPr>
      <w:rFonts w:cs="Symbol"/>
    </w:rPr>
  </w:style>
  <w:style w:type="character" w:styleId="ListLabel12" w:customStyle="1">
    <w:name w:val="ListLabel 12"/>
    <w:rPr>
      <w:rFonts w:cs="OpenSymbol"/>
    </w:rPr>
  </w:style>
  <w:style w:type="character" w:styleId="Enlacedelndice" w:customStyle="1">
    <w:name w:val="Enlace del índice"/>
    <w:rPr/>
  </w:style>
  <w:style w:type="character" w:styleId="HeaderChar1" w:customStyle="1">
    <w:name w:val="Header Char1"/>
    <w:uiPriority w:val="99"/>
    <w:link w:val="Header"/>
    <w:rsid w:val="00aa24f3"/>
    <w:basedOn w:val="DefaultParagraphFont"/>
    <w:rPr>
      <w:color w:val="00000A"/>
    </w:rPr>
  </w:style>
  <w:style w:type="character" w:styleId="FooterChar1" w:customStyle="1">
    <w:name w:val="Footer Char1"/>
    <w:uiPriority w:val="99"/>
    <w:link w:val="Footer"/>
    <w:rsid w:val="00aa24f3"/>
    <w:basedOn w:val="DefaultParagraphFont"/>
    <w:rPr>
      <w:color w:val="00000A"/>
    </w:rPr>
  </w:style>
  <w:style w:type="character" w:styleId="SubtitleChar1" w:customStyle="1">
    <w:name w:val="Subtitle Char1"/>
    <w:uiPriority w:val="11"/>
    <w:link w:val="Subtitle"/>
    <w:rsid w:val="00aa24f3"/>
    <w:basedOn w:val="DefaultParagraphFont"/>
    <w:rPr>
      <w:rFonts w:ascii="Cambria" w:hAnsi="Cambria" w:cs=""/>
      <w:i/>
      <w:iCs/>
      <w:color w:val="4F81BD"/>
      <w:spacing w:val="15"/>
      <w:sz w:val="24"/>
      <w:szCs w:val="24"/>
    </w:rPr>
  </w:style>
  <w:style w:type="character" w:styleId="C" w:customStyle="1">
    <w:name w:val="c"/>
    <w:rsid w:val="00b2382b"/>
    <w:basedOn w:val="DefaultParagraphFont"/>
    <w:rPr/>
  </w:style>
  <w:style w:type="character" w:styleId="Kn" w:customStyle="1">
    <w:name w:val="kn"/>
    <w:rsid w:val="00b2382b"/>
    <w:basedOn w:val="DefaultParagraphFont"/>
    <w:rPr/>
  </w:style>
  <w:style w:type="character" w:styleId="Nn" w:customStyle="1">
    <w:name w:val="nn"/>
    <w:rsid w:val="00b2382b"/>
    <w:basedOn w:val="DefaultParagraphFont"/>
    <w:rPr/>
  </w:style>
  <w:style w:type="character" w:styleId="N" w:customStyle="1">
    <w:name w:val="n"/>
    <w:rsid w:val="00b2382b"/>
    <w:basedOn w:val="DefaultParagraphFont"/>
    <w:rPr/>
  </w:style>
  <w:style w:type="character" w:styleId="P" w:customStyle="1">
    <w:name w:val="p"/>
    <w:rsid w:val="00b2382b"/>
    <w:basedOn w:val="DefaultParagraphFont"/>
    <w:rPr/>
  </w:style>
  <w:style w:type="character" w:styleId="K" w:customStyle="1">
    <w:name w:val="k"/>
    <w:rsid w:val="00b2382b"/>
    <w:basedOn w:val="DefaultParagraphFont"/>
    <w:rPr/>
  </w:style>
  <w:style w:type="character" w:styleId="Nc" w:customStyle="1">
    <w:name w:val="nc"/>
    <w:rsid w:val="00b2382b"/>
    <w:basedOn w:val="DefaultParagraphFont"/>
    <w:rPr/>
  </w:style>
  <w:style w:type="character" w:styleId="Ne" w:customStyle="1">
    <w:name w:val="ne"/>
    <w:rsid w:val="00b2382b"/>
    <w:basedOn w:val="DefaultParagraphFont"/>
    <w:rPr/>
  </w:style>
  <w:style w:type="character" w:styleId="Nf" w:customStyle="1">
    <w:name w:val="nf"/>
    <w:rsid w:val="00b2382b"/>
    <w:basedOn w:val="DefaultParagraphFont"/>
    <w:rPr/>
  </w:style>
  <w:style w:type="character" w:styleId="Bp" w:customStyle="1">
    <w:name w:val="bp"/>
    <w:rsid w:val="00b2382b"/>
    <w:basedOn w:val="DefaultParagraphFont"/>
    <w:rPr/>
  </w:style>
  <w:style w:type="character" w:styleId="O" w:customStyle="1">
    <w:name w:val="o"/>
    <w:rsid w:val="00b2382b"/>
    <w:basedOn w:val="DefaultParagraphFont"/>
    <w:rPr/>
  </w:style>
  <w:style w:type="character" w:styleId="Nb" w:customStyle="1">
    <w:name w:val="nb"/>
    <w:rsid w:val="00b2382b"/>
    <w:basedOn w:val="DefaultParagraphFont"/>
    <w:rPr/>
  </w:style>
  <w:style w:type="character" w:styleId="S" w:customStyle="1">
    <w:name w:val="s"/>
    <w:rsid w:val="00b2382b"/>
    <w:basedOn w:val="DefaultParagraphFont"/>
    <w:rPr/>
  </w:style>
  <w:style w:type="character" w:styleId="Si" w:customStyle="1">
    <w:name w:val="si"/>
    <w:rsid w:val="00b2382b"/>
    <w:basedOn w:val="DefaultParagraphFont"/>
    <w:rPr/>
  </w:style>
  <w:style w:type="character" w:styleId="Mi" w:customStyle="1">
    <w:name w:val="mi"/>
    <w:rsid w:val="00b2382b"/>
    <w:basedOn w:val="DefaultParagraphFont"/>
    <w:rPr/>
  </w:style>
  <w:style w:type="character" w:styleId="Sd" w:customStyle="1">
    <w:name w:val="sd"/>
    <w:rsid w:val="00b2382b"/>
    <w:basedOn w:val="DefaultParagraphFont"/>
    <w:rPr/>
  </w:style>
  <w:style w:type="character" w:styleId="Ow" w:customStyle="1">
    <w:name w:val="ow"/>
    <w:rsid w:val="00b2382b"/>
    <w:basedOn w:val="DefaultParagraphFont"/>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paragraph" w:styleId="Encabezado" w:customStyle="1">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customStyle="1">
    <w:name w:val="Cuerpo de texto"/>
    <w:basedOn w:val="Normal"/>
    <w:pPr>
      <w:spacing w:lineRule="auto" w:line="288" w:before="0" w:after="140"/>
    </w:pPr>
    <w:rPr/>
  </w:style>
  <w:style w:type="paragraph" w:styleId="Lista" w:customStyle="1">
    <w:name w:val="Lista"/>
    <w:basedOn w:val="Cuerpodetexto"/>
    <w:pPr/>
    <w:rPr>
      <w:rFonts w:cs="FreeSans"/>
    </w:rPr>
  </w:style>
  <w:style w:type="paragraph" w:styleId="Pie" w:customStyle="1">
    <w:name w:val="Pie"/>
    <w:basedOn w:val="Normal"/>
    <w:pPr>
      <w:suppressLineNumbers/>
      <w:spacing w:before="120" w:after="120"/>
    </w:pPr>
    <w:rPr>
      <w:rFonts w:cs="FreeSans"/>
      <w:i/>
      <w:iCs/>
      <w:sz w:val="24"/>
      <w:szCs w:val="24"/>
    </w:rPr>
  </w:style>
  <w:style w:type="paragraph" w:styleId="Ndice" w:customStyle="1">
    <w:name w:val="Índice"/>
    <w:basedOn w:val="Normal"/>
    <w:pPr>
      <w:suppressLineNumbers/>
    </w:pPr>
    <w:rPr>
      <w:rFonts w:cs="FreeSans"/>
    </w:rPr>
  </w:style>
  <w:style w:type="paragraph" w:styleId="Ttulo" w:customStyle="1">
    <w:name w:val="Título"/>
    <w:uiPriority w:val="10"/>
    <w:qFormat/>
    <w:link w:val="TitleChar"/>
    <w:rsid w:val="001e2760"/>
    <w:basedOn w:val="Normal"/>
    <w:next w:val="Normal"/>
    <w:pPr>
      <w:pBdr>
        <w:top w:val="nil"/>
        <w:left w:val="nil"/>
        <w:bottom w:val="single" w:sz="8" w:space="4" w:color="4F81BD"/>
        <w:right w:val="nil"/>
      </w:pBdr>
      <w:spacing w:lineRule="auto" w:line="240" w:before="0" w:after="300"/>
      <w:contextualSpacing/>
    </w:pPr>
    <w:rPr>
      <w:rFonts w:ascii="Cambria" w:hAnsi="Cambria"/>
      <w:color w:val="17365D"/>
      <w:spacing w:val="5"/>
      <w:sz w:val="52"/>
      <w:szCs w:val="52"/>
    </w:rPr>
  </w:style>
  <w:style w:type="paragraph" w:styleId="BalloonText">
    <w:name w:val="Balloon Text"/>
    <w:uiPriority w:val="99"/>
    <w:semiHidden/>
    <w:unhideWhenUsed/>
    <w:link w:val="BalloonTextChar"/>
    <w:rsid w:val="00b04d78"/>
    <w:basedOn w:val="Normal"/>
    <w:pPr>
      <w:spacing w:lineRule="auto" w:line="240" w:before="0" w:after="0"/>
    </w:pPr>
    <w:rPr>
      <w:rFonts w:ascii="Tahoma" w:hAnsi="Tahoma" w:cs="Tahoma"/>
      <w:sz w:val="16"/>
      <w:szCs w:val="16"/>
    </w:rPr>
  </w:style>
  <w:style w:type="paragraph" w:styleId="Subttulo">
    <w:name w:val="Subtítulo"/>
    <w:uiPriority w:val="11"/>
    <w:qFormat/>
    <w:link w:val="SubtitleChar1"/>
    <w:rsid w:val="00aa24f3"/>
    <w:basedOn w:val="Normal"/>
    <w:next w:val="Normal"/>
    <w:pPr>
      <w:jc w:val="left"/>
    </w:pPr>
    <w:rPr>
      <w:rFonts w:ascii="Cambria" w:hAnsi="Cambria" w:cs=""/>
      <w:i/>
      <w:iCs/>
      <w:color w:val="4F81BD"/>
      <w:spacing w:val="15"/>
      <w:sz w:val="24"/>
      <w:szCs w:val="24"/>
    </w:rPr>
  </w:style>
  <w:style w:type="paragraph" w:styleId="Encabezamiento">
    <w:name w:val="Encabezamiento"/>
    <w:uiPriority w:val="99"/>
    <w:unhideWhenUsed/>
    <w:link w:val="HeaderChar1"/>
    <w:rsid w:val="00aa24f3"/>
    <w:basedOn w:val="Normal"/>
    <w:pPr>
      <w:tabs>
        <w:tab w:val="center" w:pos="4419" w:leader="none"/>
        <w:tab w:val="right" w:pos="8838" w:leader="none"/>
      </w:tabs>
      <w:spacing w:lineRule="auto" w:line="240" w:before="0" w:after="0"/>
    </w:pPr>
    <w:rPr/>
  </w:style>
  <w:style w:type="paragraph" w:styleId="Piedepgina">
    <w:name w:val="Pie de página"/>
    <w:uiPriority w:val="99"/>
    <w:unhideWhenUsed/>
    <w:link w:val="FooterChar1"/>
    <w:rsid w:val="00aa24f3"/>
    <w:basedOn w:val="Normal"/>
    <w:pPr>
      <w:tabs>
        <w:tab w:val="center" w:pos="4419" w:leader="none"/>
        <w:tab w:val="right" w:pos="8838" w:leader="none"/>
      </w:tabs>
      <w:spacing w:lineRule="auto" w:line="240" w:before="0" w:after="0"/>
    </w:pPr>
    <w:rPr/>
  </w:style>
  <w:style w:type="paragraph" w:styleId="NoSpacing">
    <w:name w:val="No Spacing"/>
    <w:uiPriority w:val="1"/>
    <w:qFormat/>
    <w:rsid w:val="00b04d78"/>
    <w:pPr>
      <w:widowControl/>
      <w:suppressAutoHyphens w:val="true"/>
      <w:bidi w:val="0"/>
      <w:spacing w:lineRule="auto" w:line="240"/>
      <w:jc w:val="left"/>
    </w:pPr>
    <w:rPr>
      <w:rFonts w:ascii="Calibri" w:hAnsi="Calibri" w:eastAsia="Droid Sans" w:cs="Calibri"/>
      <w:color w:val="00000A"/>
      <w:sz w:val="22"/>
      <w:szCs w:val="22"/>
      <w:lang w:val="es-AR" w:eastAsia="en-US" w:bidi="ar-SA"/>
    </w:rPr>
  </w:style>
  <w:style w:type="paragraph" w:styleId="ListParagraph">
    <w:name w:val="List Paragraph"/>
    <w:uiPriority w:val="34"/>
    <w:qFormat/>
    <w:rsid w:val="001e63ca"/>
    <w:basedOn w:val="Normal"/>
    <w:pPr>
      <w:spacing w:before="0" w:after="200"/>
      <w:ind w:left="720" w:right="0" w:hanging="0"/>
      <w:contextualSpacing/>
    </w:pPr>
    <w:rPr/>
  </w:style>
  <w:style w:type="paragraph" w:styleId="Encabezadodelndice" w:customStyle="1">
    <w:name w:val="Encabezado del índice"/>
    <w:uiPriority w:val="39"/>
    <w:qFormat/>
    <w:semiHidden/>
    <w:unhideWhenUsed/>
    <w:rsid w:val="00956aae"/>
    <w:basedOn w:val="Encabezado1"/>
    <w:next w:val="Normal"/>
    <w:pPr/>
    <w:rPr>
      <w:lang w:val="en-US"/>
    </w:rPr>
  </w:style>
  <w:style w:type="paragraph" w:styleId="Ndice1" w:customStyle="1">
    <w:name w:val="Índice 1"/>
    <w:uiPriority w:val="39"/>
    <w:unhideWhenUsed/>
    <w:rsid w:val="00956aae"/>
    <w:basedOn w:val="Normal"/>
    <w:next w:val="Normal"/>
    <w:autoRedefine/>
    <w:pPr>
      <w:spacing w:before="0" w:after="100"/>
    </w:pPr>
    <w:rPr/>
  </w:style>
  <w:style w:type="paragraph" w:styleId="Ndice2" w:customStyle="1">
    <w:name w:val="Índice 2"/>
    <w:uiPriority w:val="39"/>
    <w:unhideWhenUsed/>
    <w:rsid w:val="00956aae"/>
    <w:basedOn w:val="Normal"/>
    <w:next w:val="Normal"/>
    <w:autoRedefine/>
    <w:pPr>
      <w:spacing w:before="0" w:after="100"/>
      <w:ind w:left="220" w:right="0" w:hanging="0"/>
    </w:pPr>
    <w:rPr/>
  </w:style>
  <w:style w:type="paragraph" w:styleId="Ndice3" w:customStyle="1">
    <w:name w:val="Índice 3"/>
    <w:uiPriority w:val="39"/>
    <w:unhideWhenUsed/>
    <w:rsid w:val="00956aae"/>
    <w:basedOn w:val="Normal"/>
    <w:next w:val="Normal"/>
    <w:autoRedefine/>
    <w:pPr>
      <w:spacing w:before="0" w:after="100"/>
      <w:ind w:left="440" w:right="0" w:hanging="0"/>
    </w:pPr>
    <w:rPr/>
  </w:style>
  <w:style w:type="paragraph" w:styleId="Cita" w:customStyle="1">
    <w:name w:val="Cita"/>
    <w:basedOn w:val="Normal"/>
    <w:pPr/>
    <w:rPr/>
  </w:style>
  <w:style w:type="paragraph" w:styleId="Contenidodelatabla" w:customStyle="1">
    <w:name w:val="Contenido de la tabla"/>
    <w:basedOn w:val="Normal"/>
    <w:pPr/>
    <w:rPr/>
  </w:style>
  <w:style w:type="paragraph" w:styleId="Encabezadodelatabla" w:customStyle="1">
    <w:name w:val="Encabezado de la tabla"/>
    <w:basedOn w:val="Contenidodelatabla"/>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e2760"/>
    <w:pPr>
      <w:spacing w:lineRule="auto" w:line="240"/>
    </w:p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 w:type="table" w:customStyle="1" w:styleId="MediumShading21">
    <w:name w:val="Medium Shading 21"/>
    <w:basedOn w:val="TableNormal"/>
    <w:uiPriority w:val="64"/>
    <w:rsid w:val="001e2760"/>
    <w:pPr>
      <w:spacing w:lineRule="auto"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000000" w:themeFill="tex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000000" w:themeFill="text1" w:color="auto" w:val="clear"/>
      </w:tcPr>
    </w:tblStylePr>
    <w:tblStylePr w:type="lastCol">
      <w:rPr>
        <w:b/>
        <w:bCs/>
        <w:color w:themeColor="background1" w:val="FFFFFF"/>
      </w:rPr>
      <w:tblPr/>
      <w:tcPr>
        <w:tcBorders>
          <w:left w:val="nil"/>
          <w:right w:val="nil"/>
          <w:insideH w:val="nil"/>
          <w:insideV w:val="nil"/>
        </w:tcBorders>
        <w:shd w:fill="000000" w:themeFill="tex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customStyle="1" w:styleId="MediumShading2-Accent11">
    <w:name w:val="Medium Shading 2 - Accent 11"/>
    <w:basedOn w:val="TableNormal"/>
    <w:uiPriority w:val="64"/>
    <w:rsid w:val="001e2760"/>
    <w:pPr>
      <w:spacing w:lineRule="auto" w:line="240"/>
    </w:pPr>
    <w:tblPr>
      <w:tblStyleRowBandSize w:val="1"/>
      <w:tblStyleColBandSize w:val="1"/>
      <w:tblInd w:type="dxa" w:w="0"/>
      <w:tblBorders>
        <w:top w:space="0" w:sz="18" w:color="auto" w:val="single"/>
        <w:bottom w:space="0" w:sz="18" w:color="auto" w:val="single"/>
      </w:tblBorders>
      <w:tblCellMar>
        <w:top w:w="0" w:type="dxa"/>
        <w:left w:w="108" w:type="dxa"/>
        <w:bottom w:w="0" w:type="dxa"/>
        <w:right w:w="108" w:type="dxa"/>
      </w:tblCellMar>
    </w:tblPr>
    <w:tblStylePr w:type="firstRow">
      <w:pPr>
        <w:spacing w:lineRule="auto" w:line="240" w:after="0" w:before="0"/>
      </w:pPr>
      <w:rPr>
        <w:b/>
        <w:bCs/>
        <w:color w:themeColor="background1" w:val="FFFFFF"/>
      </w:rPr>
      <w:tblPr/>
      <w:tcPr>
        <w:tcBorders>
          <w:top w:space="0" w:sz="18" w:color="auto" w:val="single"/>
          <w:left w:val="nil"/>
          <w:bottom w:space="0" w:sz="18" w:color="auto" w:val="single"/>
          <w:right w:val="nil"/>
          <w:insideH w:val="nil"/>
          <w:insideV w:val="nil"/>
        </w:tcBorders>
        <w:shd w:fill="4F81BD" w:themeFill="accent1" w:color="auto" w:val="clear"/>
      </w:tcPr>
    </w:tblStylePr>
    <w:tblStylePr w:type="lastRow">
      <w:pPr>
        <w:spacing w:lineRule="auto" w:line="240" w:after="0" w:before="0"/>
      </w:pPr>
      <w:rPr>
        <w:color w:val="auto"/>
      </w:rPr>
      <w:tblPr/>
      <w:tcPr>
        <w:tcBorders>
          <w:top w:space="0" w:sz="6" w:color="auto" w:val="double"/>
          <w:left w:val="nil"/>
          <w:bottom w:space="0" w:sz="18" w:color="auto" w:val="single"/>
          <w:right w:val="nil"/>
          <w:insideH w:val="nil"/>
          <w:insideV w:val="nil"/>
        </w:tcBorders>
        <w:shd w:fill="FFFFFF" w:themeFill="background1" w:color="auto" w:val="clear"/>
      </w:tcPr>
    </w:tblStylePr>
    <w:tblStylePr w:type="firstCol">
      <w:rPr>
        <w:b/>
        <w:bCs/>
        <w:color w:themeColor="background1" w:val="FFFFFF"/>
      </w:rPr>
      <w:tblPr/>
      <w:tcPr>
        <w:tcBorders>
          <w:top w:val="nil"/>
          <w:left w:val="nil"/>
          <w:bottom w:space="0" w:sz="18" w:color="auto" w:val="single"/>
          <w:right w:val="nil"/>
          <w:insideH w:val="nil"/>
          <w:insideV w:val="nil"/>
        </w:tcBorders>
        <w:shd w:fill="4F81BD" w:themeFill="accent1" w:color="auto" w:val="clear"/>
      </w:tcPr>
    </w:tblStylePr>
    <w:tblStylePr w:type="lastCol">
      <w:rPr>
        <w:b/>
        <w:bCs/>
        <w:color w:themeColor="background1" w:val="FFFFFF"/>
      </w:rPr>
      <w:tblPr/>
      <w:tcPr>
        <w:tcBorders>
          <w:left w:val="nil"/>
          <w:right w:val="nil"/>
          <w:insideH w:val="nil"/>
          <w:insideV w:val="nil"/>
        </w:tcBorders>
        <w:shd w:fill="4F81BD" w:themeFill="accent1" w:color="auto" w:val="clear"/>
      </w:tcPr>
    </w:tblStylePr>
    <w:tblStylePr w:type="band1Vert">
      <w:tblPr/>
      <w:tcPr>
        <w:tcBorders>
          <w:left w:val="nil"/>
          <w:right w:val="nil"/>
          <w:insideH w:val="nil"/>
          <w:insideV w:val="nil"/>
        </w:tcBorders>
        <w:shd w:themeFillShade="d8" w:fill="D8D8D8" w:themeFill="background1" w:color="auto" w:val="clear"/>
      </w:tcPr>
    </w:tblStylePr>
    <w:tblStylePr w:type="band1Horz">
      <w:tblPr/>
      <w:tcPr>
        <w:shd w:themeFillShade="d8" w:fill="D8D8D8" w:themeFill="background1" w:color="auto" w:val="clear"/>
      </w:tcPr>
    </w:tblStylePr>
    <w:tblStylePr w:type="neCell">
      <w:tblPr/>
      <w:tcPr>
        <w:tcBorders>
          <w:top w:space="0" w:sz="18" w:color="auto" w:val="single"/>
          <w:left w:val="nil"/>
          <w:bottom w:space="0" w:sz="18" w:color="auto" w:val="single"/>
          <w:right w:val="nil"/>
          <w:insideH w:val="nil"/>
          <w:insideV w:val="nil"/>
        </w:tcBorders>
      </w:tcPr>
    </w:tblStylePr>
    <w:tblStylePr w:type="nwCell">
      <w:rPr>
        <w:color w:themeColor="background1" w:val="FFFFFF"/>
      </w:rPr>
      <w:tblPr/>
      <w:tcPr>
        <w:tcBorders>
          <w:top w:space="0" w:sz="18" w:color="auto" w:val="single"/>
          <w:left w:val="nil"/>
          <w:bottom w:space="0" w:sz="18" w:color="auto" w:val="single"/>
          <w:right w:val="nil"/>
          <w:insideH w:val="nil"/>
          <w:insideV w:val="nil"/>
        </w:tcBorders>
      </w:tcPr>
    </w:tblStylePr>
  </w:style>
  <w:style w:type="table" w:styleId="MediumList2-Accent1">
    <w:name w:val="Medium List 2 Accent 1"/>
    <w:basedOn w:val="TableNormal"/>
    <w:uiPriority w:val="66"/>
    <w:rsid w:val="001e2760"/>
    <w:pPr>
      <w:spacing w:lineRule="auto" w:line="240"/>
    </w:pPr>
    <w:rPr>
      <w:rFonts w:cstheme="majorBidi" w:eastAsiaTheme="majorEastAsia" w:hAnsiTheme="majorHAnsi" w:asciiTheme="majorHAnsi"/>
      <w:color w:themeColor="text1" w:val="000000"/>
    </w:rPr>
    <w:tblPr>
      <w:tblStyleRowBandSize w:val="1"/>
      <w:tblStyleColBandSize w:val="1"/>
      <w:tblInd w:type="dxa" w:w="0"/>
      <w:tblBorders>
        <w:top w:space="0" w:sz="8" w:themeColor="accent1" w:color="4F81BD" w:val="single"/>
        <w:left w:space="0" w:sz="8" w:themeColor="accent1" w:color="4F81BD" w:val="single"/>
        <w:bottom w:space="0" w:sz="8" w:themeColor="accent1" w:color="4F81BD" w:val="single"/>
        <w:right w:space="0" w:sz="8" w:themeColor="accent1" w:color="4F81BD"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1" w:color="4F81BD" w:val="single"/>
          <w:right w:val="nil"/>
          <w:insideH w:val="nil"/>
          <w:insideV w:val="nil"/>
        </w:tcBorders>
        <w:shd w:fill="FFFFFF" w:themeFill="background1" w:color="auto" w:val="clear"/>
      </w:tcPr>
    </w:tblStylePr>
    <w:tblStylePr w:type="lastRow">
      <w:tblPr/>
      <w:tcPr>
        <w:tcBorders>
          <w:top w:space="0" w:sz="8" w:themeColor="accent1" w:color="4F81BD"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1" w:color="4F81BD" w:val="single"/>
          <w:insideH w:val="nil"/>
          <w:insideV w:val="nil"/>
        </w:tcBorders>
        <w:shd w:fill="FFFFFF" w:themeFill="background1" w:color="auto" w:val="clear"/>
      </w:tcPr>
    </w:tblStylePr>
    <w:tblStylePr w:type="lastCol">
      <w:tblPr/>
      <w:tcPr>
        <w:tcBorders>
          <w:top w:val="nil"/>
          <w:left w:space="0" w:sz="8" w:themeColor="accent1" w:color="4F81BD"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3DFEE" w:themeFill="accent1" w:color="auto" w:val="clear"/>
      </w:tcPr>
    </w:tblStylePr>
    <w:tblStylePr w:type="band1Horz">
      <w:tblPr/>
      <w:tcPr>
        <w:tcBorders>
          <w:top w:val="nil"/>
          <w:bottom w:val="nil"/>
          <w:insideH w:val="nil"/>
          <w:insideV w:val="nil"/>
        </w:tcBorders>
        <w:shd w:themeFillTint="3f" w:fill="D3DFEE" w:themeFill="accent1" w:color="auto" w:val="clear"/>
      </w:tcPr>
    </w:tblStylePr>
    <w:tblStylePr w:type="nwCell">
      <w:tblPr/>
      <w:tcPr>
        <w:shd w:fill="FFFFFF" w:themeFill="background1" w:color="auto" w:val="clear"/>
      </w:tcPr>
    </w:tblStylePr>
    <w:tblStylePr w:type="swCell">
      <w:tblPr/>
      <w:tcPr>
        <w:tcBorders>
          <w:top w:val="nil"/>
        </w:tcBorders>
      </w:tcPr>
    </w:tblStylePr>
  </w:style>
  <w:style w:type="table" w:styleId="MediumList2-Accent5">
    <w:name w:val="Medium List 2 Accent 5"/>
    <w:basedOn w:val="TableNormal"/>
    <w:uiPriority w:val="66"/>
    <w:rsid w:val="001e2760"/>
    <w:pPr>
      <w:spacing w:lineRule="auto" w:line="240"/>
    </w:pPr>
    <w:rPr>
      <w:rFonts w:cstheme="majorBidi" w:eastAsiaTheme="majorEastAsia" w:hAnsiTheme="majorHAnsi" w:asciiTheme="majorHAnsi"/>
      <w:color w:themeColor="text1" w:val="000000"/>
    </w:rPr>
    <w:tblPr>
      <w:tblStyleRowBandSize w:val="1"/>
      <w:tblStyleColBandSize w:val="1"/>
      <w:tblInd w:type="dxa" w:w="0"/>
      <w:tblBorders>
        <w:top w:space="0" w:sz="8" w:themeColor="accent5" w:color="4BACC6" w:val="single"/>
        <w:left w:space="0" w:sz="8" w:themeColor="accent5" w:color="4BACC6" w:val="single"/>
        <w:bottom w:space="0" w:sz="8" w:themeColor="accent5" w:color="4BACC6" w:val="single"/>
        <w:right w:space="0" w:sz="8" w:themeColor="accent5" w:color="4BACC6" w:val="single"/>
      </w:tblBorders>
      <w:tblCellMar>
        <w:top w:w="0" w:type="dxa"/>
        <w:left w:w="108" w:type="dxa"/>
        <w:bottom w:w="0" w:type="dxa"/>
        <w:right w:w="108" w:type="dxa"/>
      </w:tblCellMar>
    </w:tblPr>
    <w:tblStylePr w:type="firstRow">
      <w:rPr>
        <w:sz w:val="24"/>
        <w:szCs w:val="24"/>
      </w:rPr>
      <w:tblPr/>
      <w:tcPr>
        <w:tcBorders>
          <w:top w:val="nil"/>
          <w:left w:val="nil"/>
          <w:bottom w:space="0" w:sz="24" w:themeColor="accent5" w:color="4BACC6" w:val="single"/>
          <w:right w:val="nil"/>
          <w:insideH w:val="nil"/>
          <w:insideV w:val="nil"/>
        </w:tcBorders>
        <w:shd w:fill="FFFFFF" w:themeFill="background1" w:color="auto" w:val="clear"/>
      </w:tcPr>
    </w:tblStylePr>
    <w:tblStylePr w:type="lastRow">
      <w:tblPr/>
      <w:tcPr>
        <w:tcBorders>
          <w:top w:space="0" w:sz="8" w:themeColor="accent5" w:color="4BACC6" w:val="single"/>
          <w:left w:val="nil"/>
          <w:bottom w:val="nil"/>
          <w:right w:val="nil"/>
          <w:insideH w:val="nil"/>
          <w:insideV w:val="nil"/>
        </w:tcBorders>
        <w:shd w:fill="FFFFFF" w:themeFill="background1" w:color="auto" w:val="clear"/>
      </w:tcPr>
    </w:tblStylePr>
    <w:tblStylePr w:type="firstCol">
      <w:tblPr/>
      <w:tcPr>
        <w:tcBorders>
          <w:top w:val="nil"/>
          <w:left w:val="nil"/>
          <w:bottom w:val="nil"/>
          <w:right w:space="0" w:sz="8" w:themeColor="accent5" w:color="4BACC6" w:val="single"/>
          <w:insideH w:val="nil"/>
          <w:insideV w:val="nil"/>
        </w:tcBorders>
        <w:shd w:fill="FFFFFF" w:themeFill="background1" w:color="auto" w:val="clear"/>
      </w:tcPr>
    </w:tblStylePr>
    <w:tblStylePr w:type="lastCol">
      <w:tblPr/>
      <w:tcPr>
        <w:tcBorders>
          <w:top w:val="nil"/>
          <w:left w:space="0" w:sz="8" w:themeColor="accent5" w:color="4BACC6" w:val="single"/>
          <w:bottom w:val="nil"/>
          <w:right w:val="nil"/>
          <w:insideH w:val="nil"/>
          <w:insideV w:val="nil"/>
        </w:tcBorders>
        <w:shd w:fill="FFFFFF" w:themeFill="background1" w:color="auto" w:val="clear"/>
      </w:tcPr>
    </w:tblStylePr>
    <w:tblStylePr w:type="band1Vert">
      <w:tblPr/>
      <w:tcPr>
        <w:tcBorders>
          <w:left w:val="nil"/>
          <w:right w:val="nil"/>
          <w:insideH w:val="nil"/>
          <w:insideV w:val="nil"/>
        </w:tcBorders>
        <w:shd w:themeFillTint="3f" w:fill="D2EAF1" w:themeFill="accent5" w:color="auto" w:val="clear"/>
      </w:tcPr>
    </w:tblStylePr>
    <w:tblStylePr w:type="band1Horz">
      <w:tblPr/>
      <w:tcPr>
        <w:tcBorders>
          <w:top w:val="nil"/>
          <w:bottom w:val="nil"/>
          <w:insideH w:val="nil"/>
          <w:insideV w:val="nil"/>
        </w:tcBorders>
        <w:shd w:themeFillTint="3f" w:fill="D2EAF1" w:themeFill="accent5" w:color="auto" w:val="clear"/>
      </w:tcPr>
    </w:tblStylePr>
    <w:tblStylePr w:type="nwCell">
      <w:tblPr/>
      <w:tcPr>
        <w:shd w:fill="FFFFFF" w:themeFill="background1" w:color="auto" w:val="clear"/>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iki.python.org/moin/TimeComplexity" TargetMode="External"/><Relationship Id="rId7" Type="http://schemas.openxmlformats.org/officeDocument/2006/relationships/hyperlink" Target="https://docs.python.org/2/library/heapq.html" TargetMode="External"/><Relationship Id="rId8" Type="http://schemas.openxmlformats.org/officeDocument/2006/relationships/hyperlink" Target="https://docs.python.org/2/library/bisect.html" TargetMode="External"/><Relationship Id="rId9" Type="http://schemas.openxmlformats.org/officeDocument/2006/relationships/hyperlink" Target="https://github.com/facultad/7529-tp1" TargetMode="Externa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D0D68-212B-4B96-9F60-2ED2F406F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2014-03-30T02:52:00Z</dcterms:created>
  <dc:creator>cerebro</dc:creator>
  <dc:language>es-AR</dc:language>
  <cp:lastModifiedBy>Goldberg, Juan Sebastian</cp:lastModifiedBy>
  <dcterms:modified xsi:type="dcterms:W3CDTF">2014-10-11T14:06:00Z</dcterms:modified>
  <cp:revision>44</cp:revision>
</cp:coreProperties>
</file>